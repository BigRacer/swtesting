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B98" w:rsidRDefault="006E4B98" w:rsidP="00614965">
      <w:pPr>
        <w:spacing w:after="0" w:line="240" w:lineRule="auto"/>
        <w:rPr>
          <w:rFonts w:ascii="Verdana" w:eastAsia="Times New Roman" w:hAnsi="Verdana" w:cs="Times New Roman"/>
          <w:color w:val="000000"/>
          <w:sz w:val="20"/>
          <w:szCs w:val="20"/>
          <w:shd w:val="clear" w:color="auto" w:fill="FFFFFF"/>
        </w:rPr>
      </w:pPr>
    </w:p>
    <w:p w:rsidR="00CA35D6" w:rsidRPr="00B572E8" w:rsidRDefault="00614965" w:rsidP="00614965">
      <w:pPr>
        <w:spacing w:after="0" w:line="240" w:lineRule="auto"/>
        <w:rPr>
          <w:rFonts w:ascii="Verdana" w:eastAsia="Times New Roman" w:hAnsi="Verdana" w:cs="Times New Roman"/>
          <w:color w:val="000000"/>
          <w:sz w:val="20"/>
          <w:szCs w:val="20"/>
          <w:lang w:val="ru-RU"/>
        </w:rPr>
      </w:pPr>
      <w:r w:rsidRPr="00614965">
        <w:rPr>
          <w:rFonts w:ascii="Verdana" w:eastAsia="Times New Roman" w:hAnsi="Verdana" w:cs="Times New Roman"/>
          <w:color w:val="000000"/>
          <w:sz w:val="20"/>
          <w:szCs w:val="20"/>
          <w:shd w:val="clear" w:color="auto" w:fill="FFFFFF"/>
          <w:lang w:val="ru-RU"/>
        </w:rPr>
        <w:t xml:space="preserve">Давайте посмотрим попристальней на такое знакомое и (до боли?) родное слово БАГ. Происходит оно от английского слова </w:t>
      </w:r>
      <w:r w:rsidRPr="00614965">
        <w:rPr>
          <w:rFonts w:ascii="Verdana" w:eastAsia="Times New Roman" w:hAnsi="Verdana" w:cs="Times New Roman"/>
          <w:color w:val="000000"/>
          <w:sz w:val="20"/>
          <w:szCs w:val="20"/>
          <w:shd w:val="clear" w:color="auto" w:fill="FFFFFF"/>
        </w:rPr>
        <w:t>Bug</w:t>
      </w:r>
      <w:r w:rsidRPr="00614965">
        <w:rPr>
          <w:rFonts w:ascii="Verdana" w:eastAsia="Times New Roman" w:hAnsi="Verdana" w:cs="Times New Roman"/>
          <w:color w:val="000000"/>
          <w:sz w:val="20"/>
          <w:szCs w:val="20"/>
          <w:shd w:val="clear" w:color="auto" w:fill="FFFFFF"/>
          <w:lang w:val="ru-RU"/>
        </w:rPr>
        <w:t>, означающего «насекомое». Есть еще много сторонних значений, в частности английское выражение «</w:t>
      </w:r>
      <w:r w:rsidRPr="00614965">
        <w:rPr>
          <w:rFonts w:ascii="Verdana" w:eastAsia="Times New Roman" w:hAnsi="Verdana" w:cs="Times New Roman"/>
          <w:color w:val="000000"/>
          <w:sz w:val="20"/>
          <w:szCs w:val="20"/>
          <w:shd w:val="clear" w:color="auto" w:fill="FFFFFF"/>
        </w:rPr>
        <w:t>to</w:t>
      </w:r>
      <w:r w:rsidRPr="00614965">
        <w:rPr>
          <w:rFonts w:ascii="Verdana" w:eastAsia="Times New Roman" w:hAnsi="Verdana" w:cs="Times New Roman"/>
          <w:color w:val="000000"/>
          <w:sz w:val="20"/>
          <w:szCs w:val="20"/>
          <w:shd w:val="clear" w:color="auto" w:fill="FFFFFF"/>
          <w:lang w:val="ru-RU"/>
        </w:rPr>
        <w:t xml:space="preserve"> </w:t>
      </w:r>
      <w:r w:rsidRPr="00614965">
        <w:rPr>
          <w:rFonts w:ascii="Verdana" w:eastAsia="Times New Roman" w:hAnsi="Verdana" w:cs="Times New Roman"/>
          <w:color w:val="000000"/>
          <w:sz w:val="20"/>
          <w:szCs w:val="20"/>
          <w:shd w:val="clear" w:color="auto" w:fill="FFFFFF"/>
        </w:rPr>
        <w:t>go</w:t>
      </w:r>
      <w:r w:rsidRPr="00614965">
        <w:rPr>
          <w:rFonts w:ascii="Verdana" w:eastAsia="Times New Roman" w:hAnsi="Verdana" w:cs="Times New Roman"/>
          <w:color w:val="000000"/>
          <w:sz w:val="20"/>
          <w:szCs w:val="20"/>
          <w:shd w:val="clear" w:color="auto" w:fill="FFFFFF"/>
          <w:lang w:val="ru-RU"/>
        </w:rPr>
        <w:t xml:space="preserve"> </w:t>
      </w:r>
      <w:r w:rsidRPr="00614965">
        <w:rPr>
          <w:rFonts w:ascii="Verdana" w:eastAsia="Times New Roman" w:hAnsi="Verdana" w:cs="Times New Roman"/>
          <w:color w:val="000000"/>
          <w:sz w:val="20"/>
          <w:szCs w:val="20"/>
          <w:shd w:val="clear" w:color="auto" w:fill="FFFFFF"/>
        </w:rPr>
        <w:t>bugs</w:t>
      </w:r>
      <w:r w:rsidRPr="00614965">
        <w:rPr>
          <w:rFonts w:ascii="Verdana" w:eastAsia="Times New Roman" w:hAnsi="Verdana" w:cs="Times New Roman"/>
          <w:color w:val="000000"/>
          <w:sz w:val="20"/>
          <w:szCs w:val="20"/>
          <w:shd w:val="clear" w:color="auto" w:fill="FFFFFF"/>
          <w:lang w:val="ru-RU"/>
        </w:rPr>
        <w:t xml:space="preserve">» — сойти с ума, что легко </w:t>
      </w:r>
      <w:r w:rsidR="007F03DA" w:rsidRPr="00614965">
        <w:rPr>
          <w:rFonts w:ascii="Verdana" w:eastAsia="Times New Roman" w:hAnsi="Verdana" w:cs="Times New Roman"/>
          <w:color w:val="000000"/>
          <w:sz w:val="20"/>
          <w:szCs w:val="20"/>
          <w:shd w:val="clear" w:color="auto" w:fill="FFFFFF"/>
          <w:lang w:val="ru-RU"/>
        </w:rPr>
        <w:t>коррелируется</w:t>
      </w:r>
      <w:r w:rsidRPr="00614965">
        <w:rPr>
          <w:rFonts w:ascii="Verdana" w:eastAsia="Times New Roman" w:hAnsi="Verdana" w:cs="Times New Roman"/>
          <w:color w:val="000000"/>
          <w:sz w:val="20"/>
          <w:szCs w:val="20"/>
          <w:shd w:val="clear" w:color="auto" w:fill="FFFFFF"/>
          <w:lang w:val="ru-RU"/>
        </w:rPr>
        <w:t xml:space="preserve"> со вполне русским «тараканы в голове завелись». Также вспоминаются и «жучки на линии» (тоже, кстати, по-английски – </w:t>
      </w:r>
      <w:r w:rsidRPr="00614965">
        <w:rPr>
          <w:rFonts w:ascii="Verdana" w:eastAsia="Times New Roman" w:hAnsi="Verdana" w:cs="Times New Roman"/>
          <w:color w:val="000000"/>
          <w:sz w:val="20"/>
          <w:szCs w:val="20"/>
          <w:shd w:val="clear" w:color="auto" w:fill="FFFFFF"/>
        </w:rPr>
        <w:t>bugs</w:t>
      </w:r>
      <w:r w:rsidRPr="00614965">
        <w:rPr>
          <w:rFonts w:ascii="Verdana" w:eastAsia="Times New Roman" w:hAnsi="Verdana" w:cs="Times New Roman"/>
          <w:color w:val="000000"/>
          <w:sz w:val="20"/>
          <w:szCs w:val="20"/>
          <w:shd w:val="clear" w:color="auto" w:fill="FFFFFF"/>
          <w:lang w:val="ru-RU"/>
        </w:rPr>
        <w:t>). И опять мы пришли к насекомым.</w:t>
      </w:r>
      <w:r w:rsidRPr="00614965">
        <w:rPr>
          <w:rFonts w:ascii="Verdana" w:eastAsia="Times New Roman" w:hAnsi="Verdana" w:cs="Times New Roman"/>
          <w:color w:val="000000"/>
          <w:sz w:val="20"/>
          <w:szCs w:val="20"/>
          <w:lang w:val="ru-RU"/>
        </w:rPr>
        <w:br/>
      </w:r>
      <w:bookmarkStart w:id="0" w:name="habracut"/>
      <w:bookmarkEnd w:id="0"/>
      <w:r w:rsidRPr="00614965">
        <w:rPr>
          <w:rFonts w:ascii="Verdana" w:eastAsia="Times New Roman" w:hAnsi="Verdana" w:cs="Times New Roman"/>
          <w:color w:val="000000"/>
          <w:sz w:val="20"/>
          <w:szCs w:val="20"/>
          <w:lang w:val="ru-RU"/>
        </w:rPr>
        <w:br/>
      </w:r>
      <w:r w:rsidRPr="00614965">
        <w:rPr>
          <w:rFonts w:ascii="Verdana" w:eastAsia="Times New Roman" w:hAnsi="Verdana" w:cs="Times New Roman"/>
          <w:color w:val="000000"/>
          <w:sz w:val="20"/>
          <w:szCs w:val="20"/>
          <w:shd w:val="clear" w:color="auto" w:fill="FFFFFF"/>
          <w:lang w:val="ru-RU"/>
        </w:rPr>
        <w:t>Конечно, более распространена история о том, что в 1946 году разработка компьютера Марк-2 (</w:t>
      </w:r>
      <w:r w:rsidRPr="00614965">
        <w:rPr>
          <w:rFonts w:ascii="Verdana" w:eastAsia="Times New Roman" w:hAnsi="Verdana" w:cs="Times New Roman"/>
          <w:color w:val="000000"/>
          <w:sz w:val="20"/>
          <w:szCs w:val="20"/>
          <w:shd w:val="clear" w:color="auto" w:fill="FFFFFF"/>
        </w:rPr>
        <w:t>Mark</w:t>
      </w:r>
      <w:r w:rsidRPr="00614965">
        <w:rPr>
          <w:rFonts w:ascii="Verdana" w:eastAsia="Times New Roman" w:hAnsi="Verdana" w:cs="Times New Roman"/>
          <w:color w:val="000000"/>
          <w:sz w:val="20"/>
          <w:szCs w:val="20"/>
          <w:shd w:val="clear" w:color="auto" w:fill="FFFFFF"/>
          <w:lang w:val="ru-RU"/>
        </w:rPr>
        <w:t>-</w:t>
      </w:r>
      <w:r w:rsidRPr="00614965">
        <w:rPr>
          <w:rFonts w:ascii="Verdana" w:eastAsia="Times New Roman" w:hAnsi="Verdana" w:cs="Times New Roman"/>
          <w:color w:val="000000"/>
          <w:sz w:val="20"/>
          <w:szCs w:val="20"/>
          <w:shd w:val="clear" w:color="auto" w:fill="FFFFFF"/>
        </w:rPr>
        <w:t>II</w:t>
      </w:r>
      <w:r w:rsidRPr="00614965">
        <w:rPr>
          <w:rFonts w:ascii="Verdana" w:eastAsia="Times New Roman" w:hAnsi="Verdana" w:cs="Times New Roman"/>
          <w:color w:val="000000"/>
          <w:sz w:val="20"/>
          <w:szCs w:val="20"/>
          <w:shd w:val="clear" w:color="auto" w:fill="FFFFFF"/>
          <w:lang w:val="ru-RU"/>
        </w:rPr>
        <w:t>) были приостановлена из-за сбоя его функционирования, вызванного попаданием мотылька между контактов. Трупик мотылька был извлечен и приклеен к отчету липкой лентой с комментарием «</w:t>
      </w:r>
      <w:r w:rsidRPr="00614965">
        <w:rPr>
          <w:rFonts w:ascii="Verdana" w:eastAsia="Times New Roman" w:hAnsi="Verdana" w:cs="Times New Roman"/>
          <w:color w:val="000000"/>
          <w:sz w:val="20"/>
          <w:szCs w:val="20"/>
          <w:shd w:val="clear" w:color="auto" w:fill="FFFFFF"/>
        </w:rPr>
        <w:t>First</w:t>
      </w:r>
      <w:r w:rsidRPr="00614965">
        <w:rPr>
          <w:rFonts w:ascii="Verdana" w:eastAsia="Times New Roman" w:hAnsi="Verdana" w:cs="Times New Roman"/>
          <w:color w:val="000000"/>
          <w:sz w:val="20"/>
          <w:szCs w:val="20"/>
          <w:shd w:val="clear" w:color="auto" w:fill="FFFFFF"/>
          <w:lang w:val="ru-RU"/>
        </w:rPr>
        <w:t xml:space="preserve"> </w:t>
      </w:r>
      <w:r w:rsidRPr="00614965">
        <w:rPr>
          <w:rFonts w:ascii="Verdana" w:eastAsia="Times New Roman" w:hAnsi="Verdana" w:cs="Times New Roman"/>
          <w:color w:val="000000"/>
          <w:sz w:val="20"/>
          <w:szCs w:val="20"/>
          <w:shd w:val="clear" w:color="auto" w:fill="FFFFFF"/>
        </w:rPr>
        <w:t>actual</w:t>
      </w:r>
      <w:r w:rsidRPr="00614965">
        <w:rPr>
          <w:rFonts w:ascii="Verdana" w:eastAsia="Times New Roman" w:hAnsi="Verdana" w:cs="Times New Roman"/>
          <w:color w:val="000000"/>
          <w:sz w:val="20"/>
          <w:szCs w:val="20"/>
          <w:shd w:val="clear" w:color="auto" w:fill="FFFFFF"/>
          <w:lang w:val="ru-RU"/>
        </w:rPr>
        <w:t xml:space="preserve"> </w:t>
      </w:r>
      <w:r w:rsidRPr="00614965">
        <w:rPr>
          <w:rFonts w:ascii="Verdana" w:eastAsia="Times New Roman" w:hAnsi="Verdana" w:cs="Times New Roman"/>
          <w:color w:val="000000"/>
          <w:sz w:val="20"/>
          <w:szCs w:val="20"/>
          <w:shd w:val="clear" w:color="auto" w:fill="FFFFFF"/>
        </w:rPr>
        <w:t>case</w:t>
      </w:r>
      <w:r w:rsidRPr="00614965">
        <w:rPr>
          <w:rFonts w:ascii="Verdana" w:eastAsia="Times New Roman" w:hAnsi="Verdana" w:cs="Times New Roman"/>
          <w:color w:val="000000"/>
          <w:sz w:val="20"/>
          <w:szCs w:val="20"/>
          <w:shd w:val="clear" w:color="auto" w:fill="FFFFFF"/>
          <w:lang w:val="ru-RU"/>
        </w:rPr>
        <w:t xml:space="preserve"> </w:t>
      </w:r>
      <w:r w:rsidRPr="00614965">
        <w:rPr>
          <w:rFonts w:ascii="Verdana" w:eastAsia="Times New Roman" w:hAnsi="Verdana" w:cs="Times New Roman"/>
          <w:color w:val="000000"/>
          <w:sz w:val="20"/>
          <w:szCs w:val="20"/>
          <w:shd w:val="clear" w:color="auto" w:fill="FFFFFF"/>
        </w:rPr>
        <w:t>of</w:t>
      </w:r>
      <w:r w:rsidRPr="00614965">
        <w:rPr>
          <w:rFonts w:ascii="Verdana" w:eastAsia="Times New Roman" w:hAnsi="Verdana" w:cs="Times New Roman"/>
          <w:color w:val="000000"/>
          <w:sz w:val="20"/>
          <w:szCs w:val="20"/>
          <w:shd w:val="clear" w:color="auto" w:fill="FFFFFF"/>
          <w:lang w:val="ru-RU"/>
        </w:rPr>
        <w:t xml:space="preserve"> </w:t>
      </w:r>
      <w:r w:rsidRPr="00614965">
        <w:rPr>
          <w:rFonts w:ascii="Verdana" w:eastAsia="Times New Roman" w:hAnsi="Verdana" w:cs="Times New Roman"/>
          <w:color w:val="000000"/>
          <w:sz w:val="20"/>
          <w:szCs w:val="20"/>
          <w:shd w:val="clear" w:color="auto" w:fill="FFFFFF"/>
        </w:rPr>
        <w:t>bug</w:t>
      </w:r>
      <w:r w:rsidRPr="00614965">
        <w:rPr>
          <w:rFonts w:ascii="Verdana" w:eastAsia="Times New Roman" w:hAnsi="Verdana" w:cs="Times New Roman"/>
          <w:color w:val="000000"/>
          <w:sz w:val="20"/>
          <w:szCs w:val="20"/>
          <w:shd w:val="clear" w:color="auto" w:fill="FFFFFF"/>
          <w:lang w:val="ru-RU"/>
        </w:rPr>
        <w:t xml:space="preserve"> </w:t>
      </w:r>
      <w:r w:rsidRPr="00614965">
        <w:rPr>
          <w:rFonts w:ascii="Verdana" w:eastAsia="Times New Roman" w:hAnsi="Verdana" w:cs="Times New Roman"/>
          <w:color w:val="000000"/>
          <w:sz w:val="20"/>
          <w:szCs w:val="20"/>
          <w:shd w:val="clear" w:color="auto" w:fill="FFFFFF"/>
        </w:rPr>
        <w:t>being</w:t>
      </w:r>
      <w:r w:rsidRPr="00614965">
        <w:rPr>
          <w:rFonts w:ascii="Verdana" w:eastAsia="Times New Roman" w:hAnsi="Verdana" w:cs="Times New Roman"/>
          <w:color w:val="000000"/>
          <w:sz w:val="20"/>
          <w:szCs w:val="20"/>
          <w:shd w:val="clear" w:color="auto" w:fill="FFFFFF"/>
          <w:lang w:val="ru-RU"/>
        </w:rPr>
        <w:t xml:space="preserve"> </w:t>
      </w:r>
      <w:r w:rsidRPr="00614965">
        <w:rPr>
          <w:rFonts w:ascii="Verdana" w:eastAsia="Times New Roman" w:hAnsi="Verdana" w:cs="Times New Roman"/>
          <w:color w:val="000000"/>
          <w:sz w:val="20"/>
          <w:szCs w:val="20"/>
          <w:shd w:val="clear" w:color="auto" w:fill="FFFFFF"/>
        </w:rPr>
        <w:t>found</w:t>
      </w:r>
      <w:r w:rsidRPr="00614965">
        <w:rPr>
          <w:rFonts w:ascii="Verdana" w:eastAsia="Times New Roman" w:hAnsi="Verdana" w:cs="Times New Roman"/>
          <w:color w:val="000000"/>
          <w:sz w:val="20"/>
          <w:szCs w:val="20"/>
          <w:shd w:val="clear" w:color="auto" w:fill="FFFFFF"/>
          <w:lang w:val="ru-RU"/>
        </w:rPr>
        <w:t>.» («Первый реальный случай нахождения жучка»). Как нетрудно догадаться, примерно оттуда же «растут уши» и слова «дебаггер» (</w:t>
      </w:r>
      <w:r w:rsidRPr="00614965">
        <w:rPr>
          <w:rFonts w:ascii="Verdana" w:eastAsia="Times New Roman" w:hAnsi="Verdana" w:cs="Times New Roman"/>
          <w:color w:val="000000"/>
          <w:sz w:val="20"/>
          <w:szCs w:val="20"/>
          <w:shd w:val="clear" w:color="auto" w:fill="FFFFFF"/>
        </w:rPr>
        <w:t>debugger</w:t>
      </w:r>
      <w:r w:rsidRPr="00614965">
        <w:rPr>
          <w:rFonts w:ascii="Verdana" w:eastAsia="Times New Roman" w:hAnsi="Verdana" w:cs="Times New Roman"/>
          <w:color w:val="000000"/>
          <w:sz w:val="20"/>
          <w:szCs w:val="20"/>
          <w:shd w:val="clear" w:color="auto" w:fill="FFFFFF"/>
          <w:lang w:val="ru-RU"/>
        </w:rPr>
        <w:t>) – буквально «избавитель от жучков».</w:t>
      </w:r>
      <w:r w:rsidRPr="00614965">
        <w:rPr>
          <w:rFonts w:ascii="Verdana" w:eastAsia="Times New Roman" w:hAnsi="Verdana" w:cs="Times New Roman"/>
          <w:color w:val="000000"/>
          <w:sz w:val="20"/>
          <w:szCs w:val="20"/>
          <w:lang w:val="ru-RU"/>
        </w:rPr>
        <w:br/>
      </w:r>
    </w:p>
    <w:p w:rsidR="00CA35D6" w:rsidRPr="00CA35D6" w:rsidRDefault="00614965" w:rsidP="00CA35D6">
      <w:pPr>
        <w:spacing w:after="0" w:line="240" w:lineRule="auto"/>
        <w:jc w:val="center"/>
        <w:rPr>
          <w:rFonts w:ascii="Verdana" w:eastAsia="Times New Roman" w:hAnsi="Verdana" w:cs="Times New Roman"/>
          <w:b/>
          <w:color w:val="000000"/>
          <w:sz w:val="28"/>
          <w:szCs w:val="28"/>
          <w:lang w:val="ru-RU"/>
        </w:rPr>
      </w:pPr>
      <w:r w:rsidRPr="00614965">
        <w:rPr>
          <w:rFonts w:ascii="Verdana" w:eastAsia="Times New Roman" w:hAnsi="Verdana" w:cs="Times New Roman"/>
          <w:color w:val="000000"/>
          <w:sz w:val="20"/>
          <w:szCs w:val="20"/>
          <w:lang w:val="ru-RU"/>
        </w:rPr>
        <w:br/>
      </w:r>
      <w:r w:rsidR="00CA35D6" w:rsidRPr="00CA35D6">
        <w:rPr>
          <w:rFonts w:ascii="Verdana" w:eastAsia="Times New Roman" w:hAnsi="Verdana" w:cs="Times New Roman"/>
          <w:b/>
          <w:color w:val="000000"/>
          <w:sz w:val="28"/>
          <w:szCs w:val="28"/>
          <w:lang w:val="ru-RU"/>
        </w:rPr>
        <w:t xml:space="preserve">Определение </w:t>
      </w:r>
      <w:r w:rsidR="00CA35D6">
        <w:rPr>
          <w:rFonts w:ascii="Verdana" w:eastAsia="Times New Roman" w:hAnsi="Verdana" w:cs="Times New Roman"/>
          <w:b/>
          <w:color w:val="000000"/>
          <w:sz w:val="28"/>
          <w:szCs w:val="28"/>
          <w:lang w:val="ru-RU"/>
        </w:rPr>
        <w:t>дефекта</w:t>
      </w:r>
    </w:p>
    <w:p w:rsidR="00614965" w:rsidRPr="00CA35D6" w:rsidRDefault="00614965" w:rsidP="00CA35D6">
      <w:pPr>
        <w:spacing w:after="0" w:line="240" w:lineRule="auto"/>
        <w:jc w:val="both"/>
        <w:rPr>
          <w:rFonts w:ascii="Times New Roman" w:eastAsia="Times New Roman" w:hAnsi="Times New Roman" w:cs="Times New Roman"/>
          <w:sz w:val="24"/>
          <w:szCs w:val="24"/>
          <w:lang w:val="ru-RU"/>
        </w:rPr>
      </w:pPr>
      <w:r w:rsidRPr="00614965">
        <w:rPr>
          <w:rFonts w:ascii="Verdana" w:eastAsia="Times New Roman" w:hAnsi="Verdana" w:cs="Times New Roman"/>
          <w:color w:val="000000"/>
          <w:sz w:val="20"/>
          <w:szCs w:val="20"/>
          <w:lang w:val="ru-RU"/>
        </w:rPr>
        <w:br/>
      </w:r>
      <w:r w:rsidR="00CA35D6" w:rsidRPr="00CA35D6">
        <w:rPr>
          <w:rFonts w:ascii="Verdana" w:eastAsia="Times New Roman" w:hAnsi="Verdana" w:cs="Times New Roman"/>
          <w:b/>
          <w:color w:val="000000"/>
          <w:sz w:val="20"/>
          <w:szCs w:val="20"/>
          <w:shd w:val="clear" w:color="auto" w:fill="FFFFFF"/>
          <w:lang w:val="ru-RU"/>
        </w:rPr>
        <w:t>Дефект</w:t>
      </w:r>
      <w:r w:rsidRPr="00614965">
        <w:rPr>
          <w:rFonts w:ascii="Verdana" w:eastAsia="Times New Roman" w:hAnsi="Verdana" w:cs="Times New Roman"/>
          <w:color w:val="000000"/>
          <w:sz w:val="20"/>
          <w:szCs w:val="20"/>
          <w:shd w:val="clear" w:color="auto" w:fill="FFFFFF"/>
          <w:lang w:val="ru-RU"/>
        </w:rPr>
        <w:t xml:space="preserve"> – это несоответствие между ожидаемым результатом (ОР) и фактическим результатом (ФР). </w:t>
      </w:r>
      <w:r w:rsidRPr="00CA35D6">
        <w:rPr>
          <w:rFonts w:ascii="Verdana" w:eastAsia="Times New Roman" w:hAnsi="Verdana" w:cs="Times New Roman"/>
          <w:color w:val="000000"/>
          <w:sz w:val="20"/>
          <w:szCs w:val="20"/>
          <w:shd w:val="clear" w:color="auto" w:fill="FFFFFF"/>
          <w:lang w:val="ru-RU"/>
        </w:rPr>
        <w:t>Разберем это на примере:</w:t>
      </w:r>
    </w:p>
    <w:tbl>
      <w:tblPr>
        <w:tblW w:w="0" w:type="auto"/>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5127"/>
        <w:gridCol w:w="2301"/>
        <w:gridCol w:w="2405"/>
      </w:tblGrid>
      <w:tr w:rsidR="00614965" w:rsidRPr="00614965" w:rsidTr="00B572E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vAlign w:val="bottom"/>
            <w:hideMark/>
          </w:tcPr>
          <w:p w:rsidR="00614965" w:rsidRPr="00614965" w:rsidRDefault="00614965" w:rsidP="00614965">
            <w:pPr>
              <w:spacing w:after="0" w:line="300" w:lineRule="atLeast"/>
              <w:jc w:val="center"/>
              <w:rPr>
                <w:rFonts w:ascii="Verdana" w:eastAsia="Times New Roman" w:hAnsi="Verdana" w:cs="Times New Roman"/>
                <w:b/>
                <w:bCs/>
                <w:color w:val="000000"/>
                <w:sz w:val="20"/>
                <w:szCs w:val="20"/>
              </w:rPr>
            </w:pPr>
            <w:r w:rsidRPr="00614965">
              <w:rPr>
                <w:rFonts w:ascii="Verdana" w:eastAsia="Times New Roman" w:hAnsi="Verdana" w:cs="Times New Roman"/>
                <w:b/>
                <w:bCs/>
                <w:color w:val="000000"/>
                <w:sz w:val="20"/>
                <w:szCs w:val="20"/>
              </w:rPr>
              <w:t>Действия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vAlign w:val="bottom"/>
            <w:hideMark/>
          </w:tcPr>
          <w:p w:rsidR="00614965" w:rsidRPr="00614965" w:rsidRDefault="00614965" w:rsidP="00614965">
            <w:pPr>
              <w:spacing w:after="0" w:line="300" w:lineRule="atLeast"/>
              <w:jc w:val="center"/>
              <w:rPr>
                <w:rFonts w:ascii="Verdana" w:eastAsia="Times New Roman" w:hAnsi="Verdana" w:cs="Times New Roman"/>
                <w:b/>
                <w:bCs/>
                <w:color w:val="000000"/>
                <w:sz w:val="20"/>
                <w:szCs w:val="20"/>
              </w:rPr>
            </w:pPr>
            <w:r w:rsidRPr="00614965">
              <w:rPr>
                <w:rFonts w:ascii="Verdana" w:eastAsia="Times New Roman" w:hAnsi="Verdana" w:cs="Times New Roman"/>
                <w:b/>
                <w:bCs/>
                <w:color w:val="000000"/>
                <w:sz w:val="20"/>
                <w:szCs w:val="20"/>
              </w:rPr>
              <w:t>Ожидаемый результат</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vAlign w:val="bottom"/>
            <w:hideMark/>
          </w:tcPr>
          <w:p w:rsidR="00614965" w:rsidRPr="00614965" w:rsidRDefault="00614965" w:rsidP="00614965">
            <w:pPr>
              <w:spacing w:after="0" w:line="300" w:lineRule="atLeast"/>
              <w:jc w:val="center"/>
              <w:rPr>
                <w:rFonts w:ascii="Verdana" w:eastAsia="Times New Roman" w:hAnsi="Verdana" w:cs="Times New Roman"/>
                <w:b/>
                <w:bCs/>
                <w:color w:val="000000"/>
                <w:sz w:val="20"/>
                <w:szCs w:val="20"/>
              </w:rPr>
            </w:pPr>
            <w:r w:rsidRPr="00614965">
              <w:rPr>
                <w:rFonts w:ascii="Verdana" w:eastAsia="Times New Roman" w:hAnsi="Verdana" w:cs="Times New Roman"/>
                <w:b/>
                <w:bCs/>
                <w:color w:val="000000"/>
                <w:sz w:val="20"/>
                <w:szCs w:val="20"/>
              </w:rPr>
              <w:t>Фактический результат</w:t>
            </w:r>
          </w:p>
        </w:tc>
      </w:tr>
      <w:tr w:rsidR="00614965" w:rsidRPr="00614965" w:rsidTr="00B572E8">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vAlign w:val="bottom"/>
            <w:hideMark/>
          </w:tcPr>
          <w:p w:rsidR="00614965" w:rsidRPr="00614965" w:rsidRDefault="00614965" w:rsidP="00614965">
            <w:pPr>
              <w:spacing w:after="0" w:line="300" w:lineRule="atLeast"/>
              <w:rPr>
                <w:rFonts w:ascii="Verdana" w:eastAsia="Times New Roman" w:hAnsi="Verdana" w:cs="Times New Roman"/>
                <w:color w:val="000000"/>
                <w:sz w:val="20"/>
                <w:szCs w:val="20"/>
                <w:lang w:val="ru-RU"/>
              </w:rPr>
            </w:pPr>
            <w:r w:rsidRPr="00614965">
              <w:rPr>
                <w:rFonts w:ascii="Verdana" w:eastAsia="Times New Roman" w:hAnsi="Verdana" w:cs="Times New Roman"/>
                <w:color w:val="000000"/>
                <w:sz w:val="20"/>
                <w:szCs w:val="20"/>
                <w:lang w:val="ru-RU"/>
              </w:rPr>
              <w:t xml:space="preserve">Ввести в ячейку выражение «=2+2*2» (без кавычек) и нажать </w:t>
            </w:r>
            <w:r w:rsidRPr="00614965">
              <w:rPr>
                <w:rFonts w:ascii="Verdana" w:eastAsia="Times New Roman" w:hAnsi="Verdana" w:cs="Times New Roman"/>
                <w:color w:val="000000"/>
                <w:sz w:val="20"/>
                <w:szCs w:val="20"/>
              </w:rPr>
              <w:t>ENTER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vAlign w:val="bottom"/>
            <w:hideMark/>
          </w:tcPr>
          <w:p w:rsidR="00614965" w:rsidRPr="00614965" w:rsidRDefault="00614965" w:rsidP="00614965">
            <w:pPr>
              <w:spacing w:after="0" w:line="300" w:lineRule="atLeast"/>
              <w:rPr>
                <w:rFonts w:ascii="Verdana" w:eastAsia="Times New Roman" w:hAnsi="Verdana" w:cs="Times New Roman"/>
                <w:color w:val="000000"/>
                <w:sz w:val="20"/>
                <w:szCs w:val="20"/>
              </w:rPr>
            </w:pPr>
            <w:r w:rsidRPr="00614965">
              <w:rPr>
                <w:rFonts w:ascii="Verdana" w:eastAsia="Times New Roman" w:hAnsi="Verdana" w:cs="Times New Roman"/>
                <w:color w:val="000000"/>
                <w:sz w:val="20"/>
                <w:szCs w:val="20"/>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2" w:type="dxa"/>
              <w:left w:w="72" w:type="dxa"/>
              <w:bottom w:w="72" w:type="dxa"/>
              <w:right w:w="72" w:type="dxa"/>
            </w:tcMar>
            <w:vAlign w:val="bottom"/>
            <w:hideMark/>
          </w:tcPr>
          <w:p w:rsidR="00614965" w:rsidRPr="00614965" w:rsidRDefault="00614965" w:rsidP="00614965">
            <w:pPr>
              <w:spacing w:after="0" w:line="300" w:lineRule="atLeast"/>
              <w:rPr>
                <w:rFonts w:ascii="Verdana" w:eastAsia="Times New Roman" w:hAnsi="Verdana" w:cs="Times New Roman"/>
                <w:color w:val="000000"/>
                <w:sz w:val="20"/>
                <w:szCs w:val="20"/>
              </w:rPr>
            </w:pPr>
            <w:r w:rsidRPr="00614965">
              <w:rPr>
                <w:rFonts w:ascii="Verdana" w:eastAsia="Times New Roman" w:hAnsi="Verdana" w:cs="Times New Roman"/>
                <w:color w:val="000000"/>
                <w:sz w:val="20"/>
                <w:szCs w:val="20"/>
              </w:rPr>
              <w:t>8 </w:t>
            </w:r>
            <w:r w:rsidRPr="00614965">
              <w:rPr>
                <w:rFonts w:ascii="Verdana" w:eastAsia="Times New Roman" w:hAnsi="Verdana" w:cs="Times New Roman"/>
                <w:color w:val="FF0000"/>
                <w:sz w:val="20"/>
                <w:szCs w:val="20"/>
              </w:rPr>
              <w:t>БАГ!!!!</w:t>
            </w:r>
          </w:p>
        </w:tc>
      </w:tr>
    </w:tbl>
    <w:p w:rsidR="007F0581" w:rsidRPr="0052353F" w:rsidRDefault="00614965">
      <w:pPr>
        <w:rPr>
          <w:rFonts w:ascii="Verdana" w:eastAsia="Times New Roman" w:hAnsi="Verdana" w:cs="Times New Roman"/>
          <w:color w:val="000000"/>
          <w:sz w:val="20"/>
          <w:szCs w:val="20"/>
          <w:shd w:val="clear" w:color="auto" w:fill="FFFFFF"/>
          <w:lang w:val="ru-RU"/>
        </w:rPr>
      </w:pPr>
      <w:r w:rsidRPr="00614965">
        <w:rPr>
          <w:rFonts w:ascii="Verdana" w:eastAsia="Times New Roman" w:hAnsi="Verdana" w:cs="Times New Roman"/>
          <w:color w:val="000000"/>
          <w:sz w:val="20"/>
          <w:szCs w:val="20"/>
          <w:lang w:val="ru-RU"/>
        </w:rPr>
        <w:br/>
      </w:r>
      <w:r w:rsidRPr="00614965">
        <w:rPr>
          <w:rFonts w:ascii="Verdana" w:eastAsia="Times New Roman" w:hAnsi="Verdana" w:cs="Times New Roman"/>
          <w:color w:val="000000"/>
          <w:sz w:val="20"/>
          <w:szCs w:val="20"/>
          <w:lang w:val="ru-RU"/>
        </w:rPr>
        <w:br/>
      </w:r>
      <w:r w:rsidRPr="00614965">
        <w:rPr>
          <w:rFonts w:ascii="Verdana" w:eastAsia="Times New Roman" w:hAnsi="Verdana" w:cs="Times New Roman"/>
          <w:color w:val="000000"/>
          <w:sz w:val="20"/>
          <w:szCs w:val="20"/>
          <w:shd w:val="clear" w:color="auto" w:fill="FFFFFF"/>
          <w:lang w:val="ru-RU"/>
        </w:rPr>
        <w:t>(</w:t>
      </w:r>
      <w:r w:rsidR="009E3D79" w:rsidRPr="00614965">
        <w:rPr>
          <w:rFonts w:ascii="Verdana" w:eastAsia="Times New Roman" w:hAnsi="Verdana" w:cs="Times New Roman"/>
          <w:color w:val="000000"/>
          <w:sz w:val="20"/>
          <w:szCs w:val="20"/>
          <w:shd w:val="clear" w:color="auto" w:fill="FFFFFF"/>
          <w:lang w:val="ru-RU"/>
        </w:rPr>
        <w:t>Это</w:t>
      </w:r>
      <w:r w:rsidRPr="00614965">
        <w:rPr>
          <w:rFonts w:ascii="Verdana" w:eastAsia="Times New Roman" w:hAnsi="Verdana" w:cs="Times New Roman"/>
          <w:color w:val="000000"/>
          <w:sz w:val="20"/>
          <w:szCs w:val="20"/>
          <w:shd w:val="clear" w:color="auto" w:fill="FFFFFF"/>
          <w:lang w:val="ru-RU"/>
        </w:rPr>
        <w:t xml:space="preserve">, кстати, реальный баг старого </w:t>
      </w:r>
      <w:r w:rsidRPr="00614965">
        <w:rPr>
          <w:rFonts w:ascii="Verdana" w:eastAsia="Times New Roman" w:hAnsi="Verdana" w:cs="Times New Roman"/>
          <w:color w:val="000000"/>
          <w:sz w:val="20"/>
          <w:szCs w:val="20"/>
          <w:shd w:val="clear" w:color="auto" w:fill="FFFFFF"/>
        </w:rPr>
        <w:t>Microsoft</w:t>
      </w:r>
      <w:r w:rsidRPr="00614965">
        <w:rPr>
          <w:rFonts w:ascii="Verdana" w:eastAsia="Times New Roman" w:hAnsi="Verdana" w:cs="Times New Roman"/>
          <w:color w:val="000000"/>
          <w:sz w:val="20"/>
          <w:szCs w:val="20"/>
          <w:shd w:val="clear" w:color="auto" w:fill="FFFFFF"/>
          <w:lang w:val="ru-RU"/>
        </w:rPr>
        <w:t xml:space="preserve"> </w:t>
      </w:r>
      <w:r w:rsidRPr="00614965">
        <w:rPr>
          <w:rFonts w:ascii="Verdana" w:eastAsia="Times New Roman" w:hAnsi="Verdana" w:cs="Times New Roman"/>
          <w:color w:val="000000"/>
          <w:sz w:val="20"/>
          <w:szCs w:val="20"/>
          <w:shd w:val="clear" w:color="auto" w:fill="FFFFFF"/>
        </w:rPr>
        <w:t>Excel</w:t>
      </w:r>
      <w:r w:rsidRPr="00614965">
        <w:rPr>
          <w:rFonts w:ascii="Verdana" w:eastAsia="Times New Roman" w:hAnsi="Verdana" w:cs="Times New Roman"/>
          <w:color w:val="000000"/>
          <w:sz w:val="20"/>
          <w:szCs w:val="20"/>
          <w:shd w:val="clear" w:color="auto" w:fill="FFFFFF"/>
          <w:lang w:val="ru-RU"/>
        </w:rPr>
        <w:t xml:space="preserve"> – он не учитывал приоритета математических операций, по которому умножение имеет высший приоритет по сравнению со сложением) (</w:t>
      </w:r>
      <w:hyperlink r:id="rId6" w:history="1">
        <w:r w:rsidR="0052353F" w:rsidRPr="003D0483">
          <w:rPr>
            <w:rStyle w:val="Hyperlink"/>
          </w:rPr>
          <w:t>http</w:t>
        </w:r>
        <w:r w:rsidR="0052353F" w:rsidRPr="003D0483">
          <w:rPr>
            <w:rStyle w:val="Hyperlink"/>
            <w:lang w:val="ru-RU"/>
          </w:rPr>
          <w:t>://</w:t>
        </w:r>
        <w:r w:rsidR="0052353F" w:rsidRPr="003D0483">
          <w:rPr>
            <w:rStyle w:val="Hyperlink"/>
          </w:rPr>
          <w:t>habrahabr</w:t>
        </w:r>
        <w:r w:rsidR="0052353F" w:rsidRPr="003D0483">
          <w:rPr>
            <w:rStyle w:val="Hyperlink"/>
            <w:lang w:val="ru-RU"/>
          </w:rPr>
          <w:t>.</w:t>
        </w:r>
        <w:r w:rsidR="0052353F" w:rsidRPr="003D0483">
          <w:rPr>
            <w:rStyle w:val="Hyperlink"/>
          </w:rPr>
          <w:t>ru</w:t>
        </w:r>
        <w:r w:rsidR="0052353F" w:rsidRPr="003D0483">
          <w:rPr>
            <w:rStyle w:val="Hyperlink"/>
            <w:lang w:val="ru-RU"/>
          </w:rPr>
          <w:t>/</w:t>
        </w:r>
        <w:r w:rsidR="0052353F" w:rsidRPr="003D0483">
          <w:rPr>
            <w:rStyle w:val="Hyperlink"/>
          </w:rPr>
          <w:t>blogs</w:t>
        </w:r>
        <w:r w:rsidR="0052353F" w:rsidRPr="003D0483">
          <w:rPr>
            <w:rStyle w:val="Hyperlink"/>
            <w:lang w:val="ru-RU"/>
          </w:rPr>
          <w:t>/</w:t>
        </w:r>
        <w:r w:rsidR="0052353F" w:rsidRPr="003D0483">
          <w:rPr>
            <w:rStyle w:val="Hyperlink"/>
          </w:rPr>
          <w:t>testing</w:t>
        </w:r>
        <w:r w:rsidR="0052353F" w:rsidRPr="003D0483">
          <w:rPr>
            <w:rStyle w:val="Hyperlink"/>
            <w:lang w:val="ru-RU"/>
          </w:rPr>
          <w:t>/104952/</w:t>
        </w:r>
      </w:hyperlink>
      <w:r w:rsidRPr="00614965">
        <w:rPr>
          <w:rFonts w:ascii="Verdana" w:eastAsia="Times New Roman" w:hAnsi="Verdana" w:cs="Times New Roman"/>
          <w:color w:val="000000"/>
          <w:sz w:val="20"/>
          <w:szCs w:val="20"/>
          <w:shd w:val="clear" w:color="auto" w:fill="FFFFFF"/>
          <w:lang w:val="ru-RU"/>
        </w:rPr>
        <w:t>)</w:t>
      </w:r>
    </w:p>
    <w:p w:rsidR="00CA35D6" w:rsidRDefault="009E3D79">
      <w:pPr>
        <w:rPr>
          <w:rFonts w:ascii="Verdana" w:eastAsia="Times New Roman" w:hAnsi="Verdana" w:cs="Times New Roman"/>
          <w:color w:val="000000"/>
          <w:sz w:val="20"/>
          <w:szCs w:val="20"/>
          <w:shd w:val="clear" w:color="auto" w:fill="FFFFFF"/>
          <w:lang w:val="ru-RU"/>
        </w:rPr>
      </w:pPr>
      <w:r>
        <w:rPr>
          <w:rFonts w:ascii="Verdana" w:eastAsia="Times New Roman" w:hAnsi="Verdana" w:cs="Times New Roman"/>
          <w:color w:val="000000"/>
          <w:sz w:val="20"/>
          <w:szCs w:val="20"/>
          <w:shd w:val="clear" w:color="auto" w:fill="FFFFFF"/>
          <w:lang w:val="ru-RU"/>
        </w:rPr>
        <w:t>Поведение</w:t>
      </w:r>
      <w:r w:rsidR="00CA35D6">
        <w:rPr>
          <w:rFonts w:ascii="Verdana" w:eastAsia="Times New Roman" w:hAnsi="Verdana" w:cs="Times New Roman"/>
          <w:color w:val="000000"/>
          <w:sz w:val="20"/>
          <w:szCs w:val="20"/>
          <w:shd w:val="clear" w:color="auto" w:fill="FFFFFF"/>
          <w:lang w:val="ru-RU"/>
        </w:rPr>
        <w:t xml:space="preserve"> </w:t>
      </w:r>
      <w:r>
        <w:rPr>
          <w:rFonts w:ascii="Verdana" w:eastAsia="Times New Roman" w:hAnsi="Verdana" w:cs="Times New Roman"/>
          <w:color w:val="000000"/>
          <w:sz w:val="20"/>
          <w:szCs w:val="20"/>
          <w:shd w:val="clear" w:color="auto" w:fill="FFFFFF"/>
          <w:lang w:val="ru-RU"/>
        </w:rPr>
        <w:t>системы</w:t>
      </w:r>
      <w:r w:rsidR="00CA35D6">
        <w:rPr>
          <w:rFonts w:ascii="Verdana" w:eastAsia="Times New Roman" w:hAnsi="Verdana" w:cs="Times New Roman"/>
          <w:color w:val="000000"/>
          <w:sz w:val="20"/>
          <w:szCs w:val="20"/>
          <w:shd w:val="clear" w:color="auto" w:fill="FFFFFF"/>
          <w:lang w:val="ru-RU"/>
        </w:rPr>
        <w:t xml:space="preserve"> должно быть описано в </w:t>
      </w:r>
      <w:r w:rsidR="0052353F">
        <w:rPr>
          <w:rFonts w:ascii="Verdana" w:eastAsia="Times New Roman" w:hAnsi="Verdana" w:cs="Times New Roman"/>
          <w:color w:val="000000"/>
          <w:sz w:val="20"/>
          <w:szCs w:val="20"/>
          <w:shd w:val="clear" w:color="auto" w:fill="FFFFFF"/>
          <w:lang w:val="ru-RU"/>
        </w:rPr>
        <w:t>документации, т</w:t>
      </w:r>
      <w:r>
        <w:rPr>
          <w:rFonts w:ascii="Verdana" w:eastAsia="Times New Roman" w:hAnsi="Verdana" w:cs="Times New Roman"/>
          <w:color w:val="000000"/>
          <w:sz w:val="20"/>
          <w:szCs w:val="20"/>
          <w:shd w:val="clear" w:color="auto" w:fill="FFFFFF"/>
          <w:lang w:val="ru-RU"/>
        </w:rPr>
        <w:t>.</w:t>
      </w:r>
      <w:r w:rsidR="0052353F">
        <w:rPr>
          <w:rFonts w:ascii="Verdana" w:eastAsia="Times New Roman" w:hAnsi="Verdana" w:cs="Times New Roman"/>
          <w:color w:val="000000"/>
          <w:sz w:val="20"/>
          <w:szCs w:val="20"/>
          <w:shd w:val="clear" w:color="auto" w:fill="FFFFFF"/>
          <w:lang w:val="ru-RU"/>
        </w:rPr>
        <w:t>е</w:t>
      </w:r>
      <w:r>
        <w:rPr>
          <w:rFonts w:ascii="Verdana" w:eastAsia="Times New Roman" w:hAnsi="Verdana" w:cs="Times New Roman"/>
          <w:color w:val="000000"/>
          <w:sz w:val="20"/>
          <w:szCs w:val="20"/>
          <w:shd w:val="clear" w:color="auto" w:fill="FFFFFF"/>
          <w:lang w:val="ru-RU"/>
        </w:rPr>
        <w:t>.</w:t>
      </w:r>
      <w:r w:rsidR="0052353F">
        <w:rPr>
          <w:rFonts w:ascii="Verdana" w:eastAsia="Times New Roman" w:hAnsi="Verdana" w:cs="Times New Roman"/>
          <w:color w:val="000000"/>
          <w:sz w:val="20"/>
          <w:szCs w:val="20"/>
          <w:shd w:val="clear" w:color="auto" w:fill="FFFFFF"/>
          <w:lang w:val="ru-RU"/>
        </w:rPr>
        <w:t xml:space="preserve"> в требованиях. </w:t>
      </w:r>
      <w:r w:rsidR="006259A8">
        <w:rPr>
          <w:rFonts w:ascii="Verdana" w:eastAsia="Times New Roman" w:hAnsi="Verdana" w:cs="Times New Roman"/>
          <w:color w:val="000000"/>
          <w:sz w:val="20"/>
          <w:szCs w:val="20"/>
          <w:shd w:val="clear" w:color="auto" w:fill="FFFFFF"/>
          <w:lang w:val="ru-RU"/>
        </w:rPr>
        <w:t xml:space="preserve">Когда требования нечеткие, </w:t>
      </w:r>
      <w:r w:rsidR="0027299C">
        <w:rPr>
          <w:rFonts w:ascii="Verdana" w:eastAsia="Times New Roman" w:hAnsi="Verdana" w:cs="Times New Roman"/>
          <w:color w:val="000000"/>
          <w:sz w:val="20"/>
          <w:szCs w:val="20"/>
          <w:shd w:val="clear" w:color="auto" w:fill="FFFFFF"/>
          <w:lang w:val="ru-RU"/>
        </w:rPr>
        <w:t>неполные</w:t>
      </w:r>
      <w:r w:rsidR="006259A8">
        <w:rPr>
          <w:rFonts w:ascii="Verdana" w:eastAsia="Times New Roman" w:hAnsi="Verdana" w:cs="Times New Roman"/>
          <w:color w:val="000000"/>
          <w:sz w:val="20"/>
          <w:szCs w:val="20"/>
          <w:shd w:val="clear" w:color="auto" w:fill="FFFFFF"/>
          <w:lang w:val="ru-RU"/>
        </w:rPr>
        <w:t xml:space="preserve">, содержат несоответствия, то </w:t>
      </w:r>
      <w:r w:rsidR="000C5F93">
        <w:rPr>
          <w:rFonts w:ascii="Verdana" w:eastAsia="Times New Roman" w:hAnsi="Verdana" w:cs="Times New Roman"/>
          <w:color w:val="000000"/>
          <w:sz w:val="20"/>
          <w:szCs w:val="20"/>
          <w:shd w:val="clear" w:color="auto" w:fill="FFFFFF"/>
          <w:lang w:val="ru-RU"/>
        </w:rPr>
        <w:t xml:space="preserve">это является причиной появления дефектов. </w:t>
      </w:r>
    </w:p>
    <w:p w:rsidR="00ED6CB6" w:rsidRDefault="000C5F93">
      <w:pPr>
        <w:rPr>
          <w:rFonts w:ascii="Verdana" w:eastAsia="Times New Roman" w:hAnsi="Verdana" w:cs="Times New Roman"/>
          <w:color w:val="000000"/>
          <w:sz w:val="20"/>
          <w:szCs w:val="20"/>
          <w:shd w:val="clear" w:color="auto" w:fill="FFFFFF"/>
          <w:lang w:val="ru-RU"/>
        </w:rPr>
      </w:pPr>
      <w:r>
        <w:rPr>
          <w:rFonts w:ascii="Verdana" w:eastAsia="Times New Roman" w:hAnsi="Verdana" w:cs="Times New Roman"/>
          <w:color w:val="000000"/>
          <w:sz w:val="20"/>
          <w:szCs w:val="20"/>
          <w:shd w:val="clear" w:color="auto" w:fill="FFFFFF"/>
          <w:lang w:val="ru-RU"/>
        </w:rPr>
        <w:t xml:space="preserve">Еще </w:t>
      </w:r>
      <w:r w:rsidR="0027299C">
        <w:rPr>
          <w:rFonts w:ascii="Verdana" w:eastAsia="Times New Roman" w:hAnsi="Verdana" w:cs="Times New Roman"/>
          <w:color w:val="000000"/>
          <w:sz w:val="20"/>
          <w:szCs w:val="20"/>
          <w:shd w:val="clear" w:color="auto" w:fill="FFFFFF"/>
          <w:lang w:val="ru-RU"/>
        </w:rPr>
        <w:t>определения</w:t>
      </w:r>
      <w:r>
        <w:rPr>
          <w:rFonts w:ascii="Verdana" w:eastAsia="Times New Roman" w:hAnsi="Verdana" w:cs="Times New Roman"/>
          <w:color w:val="000000"/>
          <w:sz w:val="20"/>
          <w:szCs w:val="20"/>
          <w:shd w:val="clear" w:color="auto" w:fill="FFFFFF"/>
          <w:lang w:val="ru-RU"/>
        </w:rPr>
        <w:t>:</w:t>
      </w:r>
    </w:p>
    <w:p w:rsidR="000C5F93" w:rsidRPr="00CA35D6" w:rsidRDefault="00ED6CB6">
      <w:pPr>
        <w:rPr>
          <w:rFonts w:ascii="Verdana" w:eastAsia="Times New Roman" w:hAnsi="Verdana" w:cs="Times New Roman"/>
          <w:color w:val="000000"/>
          <w:sz w:val="20"/>
          <w:szCs w:val="20"/>
          <w:shd w:val="clear" w:color="auto" w:fill="FFFFFF"/>
          <w:lang w:val="ru-RU"/>
        </w:rPr>
      </w:pPr>
      <w:r>
        <w:rPr>
          <w:rFonts w:ascii="Verdana" w:eastAsia="Times New Roman" w:hAnsi="Verdana" w:cs="Times New Roman"/>
          <w:color w:val="000000"/>
          <w:sz w:val="20"/>
          <w:szCs w:val="20"/>
          <w:shd w:val="clear" w:color="auto" w:fill="FFFFFF"/>
          <w:lang w:val="ru-RU"/>
        </w:rPr>
        <w:t xml:space="preserve">Дефект - </w:t>
      </w:r>
      <w:r w:rsidR="000C5F93">
        <w:rPr>
          <w:rFonts w:ascii="Verdana" w:eastAsia="Times New Roman" w:hAnsi="Verdana" w:cs="Times New Roman"/>
          <w:color w:val="000000"/>
          <w:sz w:val="20"/>
          <w:szCs w:val="20"/>
          <w:shd w:val="clear" w:color="auto" w:fill="FFFFFF"/>
          <w:lang w:val="ru-RU"/>
        </w:rPr>
        <w:t xml:space="preserve">проблема, которая </w:t>
      </w:r>
      <w:r w:rsidR="00C31EF8">
        <w:rPr>
          <w:rFonts w:ascii="Verdana" w:eastAsia="Times New Roman" w:hAnsi="Verdana" w:cs="Times New Roman"/>
          <w:color w:val="000000"/>
          <w:sz w:val="20"/>
          <w:szCs w:val="20"/>
          <w:shd w:val="clear" w:color="auto" w:fill="FFFFFF"/>
          <w:lang w:val="ru-RU"/>
        </w:rPr>
        <w:t xml:space="preserve">является причиной </w:t>
      </w:r>
      <w:r>
        <w:rPr>
          <w:rFonts w:ascii="Verdana" w:eastAsia="Times New Roman" w:hAnsi="Verdana" w:cs="Times New Roman"/>
          <w:color w:val="000000"/>
          <w:sz w:val="20"/>
          <w:szCs w:val="20"/>
          <w:shd w:val="clear" w:color="auto" w:fill="FFFFFF"/>
          <w:lang w:val="ru-RU"/>
        </w:rPr>
        <w:t xml:space="preserve">неправильной работы </w:t>
      </w:r>
      <w:r w:rsidR="00CC2B27">
        <w:rPr>
          <w:rFonts w:ascii="Verdana" w:eastAsia="Times New Roman" w:hAnsi="Verdana" w:cs="Times New Roman"/>
          <w:color w:val="000000"/>
          <w:sz w:val="20"/>
          <w:szCs w:val="20"/>
          <w:shd w:val="clear" w:color="auto" w:fill="FFFFFF"/>
          <w:lang w:val="ru-RU"/>
        </w:rPr>
        <w:t>приложения</w:t>
      </w:r>
      <w:r w:rsidR="00C31EF8">
        <w:rPr>
          <w:rFonts w:ascii="Verdana" w:eastAsia="Times New Roman" w:hAnsi="Verdana" w:cs="Times New Roman"/>
          <w:color w:val="000000"/>
          <w:sz w:val="20"/>
          <w:szCs w:val="20"/>
          <w:shd w:val="clear" w:color="auto" w:fill="FFFFFF"/>
          <w:lang w:val="ru-RU"/>
        </w:rPr>
        <w:t xml:space="preserve"> </w:t>
      </w:r>
      <w:r>
        <w:rPr>
          <w:rFonts w:ascii="Verdana" w:eastAsia="Times New Roman" w:hAnsi="Verdana" w:cs="Times New Roman"/>
          <w:color w:val="000000"/>
          <w:sz w:val="20"/>
          <w:szCs w:val="20"/>
          <w:shd w:val="clear" w:color="auto" w:fill="FFFFFF"/>
          <w:lang w:val="ru-RU"/>
        </w:rPr>
        <w:t xml:space="preserve">или неверно возвращаемых </w:t>
      </w:r>
      <w:r w:rsidR="00794DBE">
        <w:rPr>
          <w:rFonts w:ascii="Verdana" w:eastAsia="Times New Roman" w:hAnsi="Verdana" w:cs="Times New Roman"/>
          <w:color w:val="000000"/>
          <w:sz w:val="20"/>
          <w:szCs w:val="20"/>
          <w:shd w:val="clear" w:color="auto" w:fill="FFFFFF"/>
          <w:lang w:val="ru-RU"/>
        </w:rPr>
        <w:t xml:space="preserve">ею </w:t>
      </w:r>
      <w:r>
        <w:rPr>
          <w:rFonts w:ascii="Verdana" w:eastAsia="Times New Roman" w:hAnsi="Verdana" w:cs="Times New Roman"/>
          <w:color w:val="000000"/>
          <w:sz w:val="20"/>
          <w:szCs w:val="20"/>
          <w:shd w:val="clear" w:color="auto" w:fill="FFFFFF"/>
          <w:lang w:val="ru-RU"/>
        </w:rPr>
        <w:t>результатов.</w:t>
      </w:r>
    </w:p>
    <w:p w:rsidR="00A84204" w:rsidRPr="00A84204" w:rsidRDefault="00A84204" w:rsidP="00A84204">
      <w:pPr>
        <w:spacing w:before="100" w:beforeAutospacing="1" w:after="100" w:afterAutospacing="1" w:line="240" w:lineRule="auto"/>
        <w:outlineLvl w:val="3"/>
        <w:rPr>
          <w:rFonts w:ascii="Times New Roman" w:eastAsia="Times New Roman" w:hAnsi="Times New Roman" w:cs="Times New Roman"/>
          <w:b/>
          <w:bCs/>
          <w:sz w:val="24"/>
          <w:szCs w:val="24"/>
          <w:lang w:val="ru-RU"/>
        </w:rPr>
      </w:pPr>
      <w:r w:rsidRPr="00A84204">
        <w:rPr>
          <w:rFonts w:ascii="Times New Roman" w:eastAsia="Times New Roman" w:hAnsi="Times New Roman" w:cs="Times New Roman"/>
          <w:b/>
          <w:bCs/>
          <w:sz w:val="24"/>
          <w:szCs w:val="24"/>
        </w:rPr>
        <w:t>Terms</w:t>
      </w:r>
      <w:r w:rsidRPr="00A84204">
        <w:rPr>
          <w:rFonts w:ascii="Times New Roman" w:eastAsia="Times New Roman" w:hAnsi="Times New Roman" w:cs="Times New Roman"/>
          <w:b/>
          <w:bCs/>
          <w:sz w:val="24"/>
          <w:szCs w:val="24"/>
          <w:lang w:val="ru-RU"/>
        </w:rPr>
        <w:t xml:space="preserve"> </w:t>
      </w:r>
      <w:r w:rsidRPr="00A84204">
        <w:rPr>
          <w:rFonts w:ascii="Times New Roman" w:eastAsia="Times New Roman" w:hAnsi="Times New Roman" w:cs="Times New Roman"/>
          <w:b/>
          <w:bCs/>
          <w:sz w:val="24"/>
          <w:szCs w:val="24"/>
        </w:rPr>
        <w:t>for</w:t>
      </w:r>
      <w:r w:rsidRPr="00A84204">
        <w:rPr>
          <w:rFonts w:ascii="Times New Roman" w:eastAsia="Times New Roman" w:hAnsi="Times New Roman" w:cs="Times New Roman"/>
          <w:b/>
          <w:bCs/>
          <w:sz w:val="24"/>
          <w:szCs w:val="24"/>
          <w:lang w:val="ru-RU"/>
        </w:rPr>
        <w:t xml:space="preserve"> </w:t>
      </w:r>
      <w:r w:rsidRPr="00A84204">
        <w:rPr>
          <w:rFonts w:ascii="Times New Roman" w:eastAsia="Times New Roman" w:hAnsi="Times New Roman" w:cs="Times New Roman"/>
          <w:b/>
          <w:bCs/>
          <w:sz w:val="24"/>
          <w:szCs w:val="24"/>
        </w:rPr>
        <w:t>Software</w:t>
      </w:r>
      <w:r w:rsidRPr="00A84204">
        <w:rPr>
          <w:rFonts w:ascii="Times New Roman" w:eastAsia="Times New Roman" w:hAnsi="Times New Roman" w:cs="Times New Roman"/>
          <w:b/>
          <w:bCs/>
          <w:sz w:val="24"/>
          <w:szCs w:val="24"/>
          <w:lang w:val="ru-RU"/>
        </w:rPr>
        <w:t xml:space="preserve"> </w:t>
      </w:r>
      <w:r w:rsidRPr="00A84204">
        <w:rPr>
          <w:rFonts w:ascii="Times New Roman" w:eastAsia="Times New Roman" w:hAnsi="Times New Roman" w:cs="Times New Roman"/>
          <w:b/>
          <w:bCs/>
          <w:sz w:val="24"/>
          <w:szCs w:val="24"/>
        </w:rPr>
        <w:t>Failures</w:t>
      </w:r>
    </w:p>
    <w:p w:rsidR="0088476A" w:rsidRDefault="00A84204">
      <w:pPr>
        <w:rPr>
          <w:lang w:val="ru-RU"/>
        </w:rPr>
      </w:pPr>
      <w:r>
        <w:rPr>
          <w:lang w:val="ru-RU"/>
        </w:rPr>
        <w:t xml:space="preserve"> В различных компаниях применяются различные </w:t>
      </w:r>
      <w:r w:rsidR="00CC2B27">
        <w:rPr>
          <w:lang w:val="ru-RU"/>
        </w:rPr>
        <w:t>определения</w:t>
      </w:r>
      <w:r>
        <w:rPr>
          <w:lang w:val="ru-RU"/>
        </w:rPr>
        <w:t xml:space="preserve"> терминов, </w:t>
      </w:r>
      <w:r w:rsidR="00CC2B27">
        <w:rPr>
          <w:lang w:val="ru-RU"/>
        </w:rPr>
        <w:t>которые</w:t>
      </w:r>
      <w:r>
        <w:rPr>
          <w:lang w:val="ru-RU"/>
        </w:rPr>
        <w:t xml:space="preserve"> описывают</w:t>
      </w:r>
      <w:r w:rsidR="0088476A">
        <w:rPr>
          <w:lang w:val="ru-RU"/>
        </w:rPr>
        <w:t xml:space="preserve"> проблемы в ПО. Вот некоторые из них:</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044"/>
        <w:gridCol w:w="1470"/>
      </w:tblGrid>
      <w:tr w:rsidR="0088476A" w:rsidRPr="0088476A">
        <w:trPr>
          <w:tblCellSpacing w:w="0" w:type="dxa"/>
        </w:trPr>
        <w:tc>
          <w:tcPr>
            <w:tcW w:w="0" w:type="auto"/>
            <w:hideMark/>
          </w:tcPr>
          <w:p w:rsidR="0088476A" w:rsidRPr="0088476A" w:rsidRDefault="0088476A" w:rsidP="0088476A">
            <w:pPr>
              <w:spacing w:before="100" w:beforeAutospacing="1" w:after="100" w:afterAutospacing="1" w:line="240" w:lineRule="auto"/>
              <w:rPr>
                <w:rFonts w:ascii="Times New Roman" w:eastAsia="Times New Roman" w:hAnsi="Times New Roman" w:cs="Times New Roman"/>
                <w:sz w:val="24"/>
                <w:szCs w:val="24"/>
              </w:rPr>
            </w:pPr>
            <w:r w:rsidRPr="0088476A">
              <w:rPr>
                <w:rFonts w:ascii="Times New Roman" w:eastAsia="Times New Roman" w:hAnsi="Times New Roman" w:cs="Times New Roman"/>
                <w:sz w:val="24"/>
                <w:szCs w:val="24"/>
              </w:rPr>
              <w:t>Defect</w:t>
            </w:r>
          </w:p>
        </w:tc>
        <w:tc>
          <w:tcPr>
            <w:tcW w:w="0" w:type="auto"/>
            <w:hideMark/>
          </w:tcPr>
          <w:p w:rsidR="0088476A" w:rsidRPr="0088476A" w:rsidRDefault="0088476A" w:rsidP="0088476A">
            <w:pPr>
              <w:spacing w:before="100" w:beforeAutospacing="1" w:after="100" w:afterAutospacing="1" w:line="240" w:lineRule="auto"/>
              <w:rPr>
                <w:rFonts w:ascii="Times New Roman" w:eastAsia="Times New Roman" w:hAnsi="Times New Roman" w:cs="Times New Roman"/>
                <w:sz w:val="24"/>
                <w:szCs w:val="24"/>
              </w:rPr>
            </w:pPr>
            <w:r w:rsidRPr="0088476A">
              <w:rPr>
                <w:rFonts w:ascii="Times New Roman" w:eastAsia="Times New Roman" w:hAnsi="Times New Roman" w:cs="Times New Roman"/>
                <w:sz w:val="24"/>
                <w:szCs w:val="24"/>
              </w:rPr>
              <w:t>Variance</w:t>
            </w:r>
          </w:p>
        </w:tc>
      </w:tr>
      <w:tr w:rsidR="0088476A" w:rsidRPr="0088476A">
        <w:trPr>
          <w:tblCellSpacing w:w="0" w:type="dxa"/>
        </w:trPr>
        <w:tc>
          <w:tcPr>
            <w:tcW w:w="0" w:type="auto"/>
            <w:hideMark/>
          </w:tcPr>
          <w:p w:rsidR="0088476A" w:rsidRPr="0088476A" w:rsidRDefault="0088476A" w:rsidP="0088476A">
            <w:pPr>
              <w:spacing w:before="100" w:beforeAutospacing="1" w:after="100" w:afterAutospacing="1" w:line="240" w:lineRule="auto"/>
              <w:rPr>
                <w:rFonts w:ascii="Times New Roman" w:eastAsia="Times New Roman" w:hAnsi="Times New Roman" w:cs="Times New Roman"/>
                <w:sz w:val="24"/>
                <w:szCs w:val="24"/>
              </w:rPr>
            </w:pPr>
            <w:r w:rsidRPr="0088476A">
              <w:rPr>
                <w:rFonts w:ascii="Times New Roman" w:eastAsia="Times New Roman" w:hAnsi="Times New Roman" w:cs="Times New Roman"/>
                <w:sz w:val="24"/>
                <w:szCs w:val="24"/>
              </w:rPr>
              <w:t>Fault</w:t>
            </w:r>
          </w:p>
        </w:tc>
        <w:tc>
          <w:tcPr>
            <w:tcW w:w="0" w:type="auto"/>
            <w:hideMark/>
          </w:tcPr>
          <w:p w:rsidR="0088476A" w:rsidRPr="0088476A" w:rsidRDefault="0088476A" w:rsidP="0088476A">
            <w:pPr>
              <w:spacing w:before="100" w:beforeAutospacing="1" w:after="100" w:afterAutospacing="1" w:line="240" w:lineRule="auto"/>
              <w:rPr>
                <w:rFonts w:ascii="Times New Roman" w:eastAsia="Times New Roman" w:hAnsi="Times New Roman" w:cs="Times New Roman"/>
                <w:sz w:val="24"/>
                <w:szCs w:val="24"/>
              </w:rPr>
            </w:pPr>
            <w:r w:rsidRPr="0088476A">
              <w:rPr>
                <w:rFonts w:ascii="Times New Roman" w:eastAsia="Times New Roman" w:hAnsi="Times New Roman" w:cs="Times New Roman"/>
                <w:sz w:val="24"/>
                <w:szCs w:val="24"/>
              </w:rPr>
              <w:t>Failure</w:t>
            </w:r>
          </w:p>
        </w:tc>
      </w:tr>
      <w:tr w:rsidR="0088476A" w:rsidRPr="0088476A">
        <w:trPr>
          <w:tblCellSpacing w:w="0" w:type="dxa"/>
        </w:trPr>
        <w:tc>
          <w:tcPr>
            <w:tcW w:w="0" w:type="auto"/>
            <w:hideMark/>
          </w:tcPr>
          <w:p w:rsidR="0088476A" w:rsidRPr="0088476A" w:rsidRDefault="0088476A" w:rsidP="0088476A">
            <w:pPr>
              <w:spacing w:before="100" w:beforeAutospacing="1" w:after="100" w:afterAutospacing="1" w:line="240" w:lineRule="auto"/>
              <w:rPr>
                <w:rFonts w:ascii="Times New Roman" w:eastAsia="Times New Roman" w:hAnsi="Times New Roman" w:cs="Times New Roman"/>
                <w:sz w:val="24"/>
                <w:szCs w:val="24"/>
              </w:rPr>
            </w:pPr>
            <w:r w:rsidRPr="0088476A">
              <w:rPr>
                <w:rFonts w:ascii="Times New Roman" w:eastAsia="Times New Roman" w:hAnsi="Times New Roman" w:cs="Times New Roman"/>
                <w:sz w:val="24"/>
                <w:szCs w:val="24"/>
              </w:rPr>
              <w:t>Problem</w:t>
            </w:r>
          </w:p>
        </w:tc>
        <w:tc>
          <w:tcPr>
            <w:tcW w:w="0" w:type="auto"/>
            <w:hideMark/>
          </w:tcPr>
          <w:p w:rsidR="0088476A" w:rsidRPr="0088476A" w:rsidRDefault="0088476A" w:rsidP="0088476A">
            <w:pPr>
              <w:spacing w:before="100" w:beforeAutospacing="1" w:after="100" w:afterAutospacing="1" w:line="240" w:lineRule="auto"/>
              <w:rPr>
                <w:rFonts w:ascii="Times New Roman" w:eastAsia="Times New Roman" w:hAnsi="Times New Roman" w:cs="Times New Roman"/>
                <w:sz w:val="24"/>
                <w:szCs w:val="24"/>
              </w:rPr>
            </w:pPr>
            <w:r w:rsidRPr="0088476A">
              <w:rPr>
                <w:rFonts w:ascii="Times New Roman" w:eastAsia="Times New Roman" w:hAnsi="Times New Roman" w:cs="Times New Roman"/>
                <w:sz w:val="24"/>
                <w:szCs w:val="24"/>
              </w:rPr>
              <w:t>Inconsistency</w:t>
            </w:r>
          </w:p>
        </w:tc>
      </w:tr>
      <w:tr w:rsidR="0088476A" w:rsidRPr="0088476A">
        <w:trPr>
          <w:tblCellSpacing w:w="0" w:type="dxa"/>
        </w:trPr>
        <w:tc>
          <w:tcPr>
            <w:tcW w:w="0" w:type="auto"/>
            <w:hideMark/>
          </w:tcPr>
          <w:p w:rsidR="0088476A" w:rsidRPr="0088476A" w:rsidRDefault="0088476A" w:rsidP="0088476A">
            <w:pPr>
              <w:spacing w:before="100" w:beforeAutospacing="1" w:after="100" w:afterAutospacing="1" w:line="240" w:lineRule="auto"/>
              <w:rPr>
                <w:rFonts w:ascii="Times New Roman" w:eastAsia="Times New Roman" w:hAnsi="Times New Roman" w:cs="Times New Roman"/>
                <w:sz w:val="24"/>
                <w:szCs w:val="24"/>
              </w:rPr>
            </w:pPr>
            <w:r w:rsidRPr="0088476A">
              <w:rPr>
                <w:rFonts w:ascii="Times New Roman" w:eastAsia="Times New Roman" w:hAnsi="Times New Roman" w:cs="Times New Roman"/>
                <w:sz w:val="24"/>
                <w:szCs w:val="24"/>
              </w:rPr>
              <w:t>Error</w:t>
            </w:r>
          </w:p>
        </w:tc>
        <w:tc>
          <w:tcPr>
            <w:tcW w:w="0" w:type="auto"/>
            <w:hideMark/>
          </w:tcPr>
          <w:p w:rsidR="0088476A" w:rsidRPr="0088476A" w:rsidRDefault="0088476A" w:rsidP="0088476A">
            <w:pPr>
              <w:spacing w:before="100" w:beforeAutospacing="1" w:after="100" w:afterAutospacing="1" w:line="240" w:lineRule="auto"/>
              <w:rPr>
                <w:rFonts w:ascii="Times New Roman" w:eastAsia="Times New Roman" w:hAnsi="Times New Roman" w:cs="Times New Roman"/>
                <w:sz w:val="24"/>
                <w:szCs w:val="24"/>
              </w:rPr>
            </w:pPr>
            <w:r w:rsidRPr="0088476A">
              <w:rPr>
                <w:rFonts w:ascii="Times New Roman" w:eastAsia="Times New Roman" w:hAnsi="Times New Roman" w:cs="Times New Roman"/>
                <w:sz w:val="24"/>
                <w:szCs w:val="24"/>
              </w:rPr>
              <w:t>Feature</w:t>
            </w:r>
          </w:p>
        </w:tc>
      </w:tr>
      <w:tr w:rsidR="0088476A" w:rsidRPr="0088476A">
        <w:trPr>
          <w:tblCellSpacing w:w="0" w:type="dxa"/>
        </w:trPr>
        <w:tc>
          <w:tcPr>
            <w:tcW w:w="0" w:type="auto"/>
            <w:hideMark/>
          </w:tcPr>
          <w:p w:rsidR="0088476A" w:rsidRPr="0088476A" w:rsidRDefault="0088476A" w:rsidP="0088476A">
            <w:pPr>
              <w:spacing w:before="100" w:beforeAutospacing="1" w:after="100" w:afterAutospacing="1" w:line="240" w:lineRule="auto"/>
              <w:rPr>
                <w:rFonts w:ascii="Times New Roman" w:eastAsia="Times New Roman" w:hAnsi="Times New Roman" w:cs="Times New Roman"/>
                <w:sz w:val="24"/>
                <w:szCs w:val="24"/>
              </w:rPr>
            </w:pPr>
            <w:r w:rsidRPr="0088476A">
              <w:rPr>
                <w:rFonts w:ascii="Times New Roman" w:eastAsia="Times New Roman" w:hAnsi="Times New Roman" w:cs="Times New Roman"/>
                <w:sz w:val="24"/>
                <w:szCs w:val="24"/>
              </w:rPr>
              <w:lastRenderedPageBreak/>
              <w:t>Incident</w:t>
            </w:r>
          </w:p>
        </w:tc>
        <w:tc>
          <w:tcPr>
            <w:tcW w:w="0" w:type="auto"/>
            <w:hideMark/>
          </w:tcPr>
          <w:p w:rsidR="0088476A" w:rsidRPr="0088476A" w:rsidRDefault="0088476A" w:rsidP="0088476A">
            <w:pPr>
              <w:spacing w:before="100" w:beforeAutospacing="1" w:after="100" w:afterAutospacing="1" w:line="240" w:lineRule="auto"/>
              <w:rPr>
                <w:rFonts w:ascii="Times New Roman" w:eastAsia="Times New Roman" w:hAnsi="Times New Roman" w:cs="Times New Roman"/>
                <w:sz w:val="24"/>
                <w:szCs w:val="24"/>
              </w:rPr>
            </w:pPr>
            <w:r w:rsidRPr="0088476A">
              <w:rPr>
                <w:rFonts w:ascii="Times New Roman" w:eastAsia="Times New Roman" w:hAnsi="Times New Roman" w:cs="Times New Roman"/>
                <w:sz w:val="24"/>
                <w:szCs w:val="24"/>
              </w:rPr>
              <w:t>Bug</w:t>
            </w:r>
          </w:p>
        </w:tc>
      </w:tr>
      <w:tr w:rsidR="0088476A" w:rsidRPr="0088476A">
        <w:trPr>
          <w:tblCellSpacing w:w="0" w:type="dxa"/>
        </w:trPr>
        <w:tc>
          <w:tcPr>
            <w:tcW w:w="0" w:type="auto"/>
            <w:hideMark/>
          </w:tcPr>
          <w:p w:rsidR="0088476A" w:rsidRPr="0088476A" w:rsidRDefault="0088476A" w:rsidP="0088476A">
            <w:pPr>
              <w:spacing w:before="100" w:beforeAutospacing="1" w:after="100" w:afterAutospacing="1" w:line="240" w:lineRule="auto"/>
              <w:rPr>
                <w:rFonts w:ascii="Times New Roman" w:eastAsia="Times New Roman" w:hAnsi="Times New Roman" w:cs="Times New Roman"/>
                <w:sz w:val="24"/>
                <w:szCs w:val="24"/>
              </w:rPr>
            </w:pPr>
            <w:r w:rsidRPr="0088476A">
              <w:rPr>
                <w:rFonts w:ascii="Times New Roman" w:eastAsia="Times New Roman" w:hAnsi="Times New Roman" w:cs="Times New Roman"/>
                <w:sz w:val="24"/>
                <w:szCs w:val="24"/>
              </w:rPr>
              <w:t>Anomaly</w:t>
            </w:r>
          </w:p>
        </w:tc>
        <w:tc>
          <w:tcPr>
            <w:tcW w:w="0" w:type="auto"/>
            <w:vAlign w:val="center"/>
            <w:hideMark/>
          </w:tcPr>
          <w:p w:rsidR="0088476A" w:rsidRPr="00A434FF" w:rsidRDefault="00A434FF" w:rsidP="0088476A">
            <w:pPr>
              <w:spacing w:after="0" w:line="240" w:lineRule="auto"/>
              <w:rPr>
                <w:rFonts w:ascii="Times New Roman" w:eastAsia="Times New Roman" w:hAnsi="Times New Roman" w:cs="Times New Roman"/>
                <w:sz w:val="24"/>
                <w:szCs w:val="24"/>
              </w:rPr>
            </w:pPr>
            <w:r w:rsidRPr="00A434FF">
              <w:rPr>
                <w:rFonts w:ascii="Times New Roman" w:eastAsia="Times New Roman" w:hAnsi="Times New Roman" w:cs="Times New Roman"/>
                <w:sz w:val="24"/>
                <w:szCs w:val="24"/>
              </w:rPr>
              <w:t>Issue</w:t>
            </w:r>
          </w:p>
        </w:tc>
      </w:tr>
    </w:tbl>
    <w:p w:rsidR="00F06AE0" w:rsidRDefault="00F06AE0">
      <w:pPr>
        <w:rPr>
          <w:lang w:val="ru-RU"/>
        </w:rPr>
      </w:pPr>
    </w:p>
    <w:p w:rsidR="00AF5427" w:rsidRPr="00F67662" w:rsidRDefault="00327391">
      <w:r>
        <w:rPr>
          <w:lang w:val="ru-RU"/>
        </w:rPr>
        <w:t>Так</w:t>
      </w:r>
      <w:r w:rsidR="00CC2B27">
        <w:rPr>
          <w:lang w:val="ru-RU"/>
        </w:rPr>
        <w:t>,</w:t>
      </w:r>
      <w:r>
        <w:rPr>
          <w:lang w:val="ru-RU"/>
        </w:rPr>
        <w:t xml:space="preserve"> </w:t>
      </w:r>
      <w:r w:rsidR="00CC2B27">
        <w:rPr>
          <w:lang w:val="ru-RU"/>
        </w:rPr>
        <w:t>например,</w:t>
      </w:r>
      <w:r>
        <w:rPr>
          <w:lang w:val="ru-RU"/>
        </w:rPr>
        <w:t xml:space="preserve"> </w:t>
      </w:r>
      <w:r w:rsidRPr="00C7571D">
        <w:rPr>
          <w:b/>
        </w:rPr>
        <w:t>fault</w:t>
      </w:r>
      <w:r w:rsidRPr="00C7571D">
        <w:rPr>
          <w:b/>
          <w:lang w:val="ru-RU"/>
        </w:rPr>
        <w:t xml:space="preserve">, </w:t>
      </w:r>
      <w:r w:rsidRPr="00C7571D">
        <w:rPr>
          <w:b/>
        </w:rPr>
        <w:t>failure</w:t>
      </w:r>
      <w:r w:rsidRPr="00C7571D">
        <w:rPr>
          <w:b/>
          <w:lang w:val="ru-RU"/>
        </w:rPr>
        <w:t xml:space="preserve">, </w:t>
      </w:r>
      <w:r w:rsidRPr="00C7571D">
        <w:rPr>
          <w:b/>
        </w:rPr>
        <w:t>defect</w:t>
      </w:r>
      <w:r>
        <w:rPr>
          <w:lang w:val="ru-RU"/>
        </w:rPr>
        <w:t xml:space="preserve"> подразумевают такие условия, которые могут быть действительно небезопасными для программы.</w:t>
      </w:r>
      <w:r w:rsidR="00C7571D">
        <w:rPr>
          <w:lang w:val="ru-RU"/>
        </w:rPr>
        <w:t xml:space="preserve"> Эти</w:t>
      </w:r>
      <w:r w:rsidR="00C7571D" w:rsidRPr="00C7571D">
        <w:t xml:space="preserve"> </w:t>
      </w:r>
      <w:r w:rsidR="00C7571D">
        <w:rPr>
          <w:lang w:val="ru-RU"/>
        </w:rPr>
        <w:t>слова</w:t>
      </w:r>
      <w:r w:rsidR="00C7571D" w:rsidRPr="00C7571D">
        <w:t xml:space="preserve"> </w:t>
      </w:r>
      <w:r w:rsidR="00C7571D">
        <w:rPr>
          <w:lang w:val="ru-RU"/>
        </w:rPr>
        <w:t>также</w:t>
      </w:r>
      <w:r w:rsidR="00C7571D" w:rsidRPr="00C7571D">
        <w:t xml:space="preserve"> </w:t>
      </w:r>
      <w:r w:rsidR="00C7571D">
        <w:rPr>
          <w:lang w:val="ru-RU"/>
        </w:rPr>
        <w:t>могут</w:t>
      </w:r>
      <w:r w:rsidR="00C7571D" w:rsidRPr="00C7571D">
        <w:t xml:space="preserve"> </w:t>
      </w:r>
      <w:r w:rsidR="00C7571D">
        <w:rPr>
          <w:lang w:val="ru-RU"/>
        </w:rPr>
        <w:t>означать</w:t>
      </w:r>
      <w:r w:rsidR="00CC2B27">
        <w:t xml:space="preserve"> </w:t>
      </w:r>
      <w:r w:rsidR="00C7571D" w:rsidRPr="00C7571D">
        <w:t>"It's his fault that the software failed."</w:t>
      </w:r>
    </w:p>
    <w:p w:rsidR="00057A7E" w:rsidRDefault="00C7571D">
      <w:pPr>
        <w:rPr>
          <w:lang w:val="ru-RU"/>
        </w:rPr>
      </w:pPr>
      <w:r w:rsidRPr="00C7571D">
        <w:rPr>
          <w:b/>
        </w:rPr>
        <w:t>Anomaly</w:t>
      </w:r>
      <w:r w:rsidRPr="00603281">
        <w:rPr>
          <w:b/>
          <w:lang w:val="ru-RU"/>
        </w:rPr>
        <w:t xml:space="preserve">, </w:t>
      </w:r>
      <w:r w:rsidRPr="00C7571D">
        <w:rPr>
          <w:b/>
        </w:rPr>
        <w:t>incident</w:t>
      </w:r>
      <w:r w:rsidRPr="00603281">
        <w:rPr>
          <w:b/>
          <w:lang w:val="ru-RU"/>
        </w:rPr>
        <w:t xml:space="preserve">, </w:t>
      </w:r>
      <w:r w:rsidRPr="00C7571D">
        <w:rPr>
          <w:b/>
        </w:rPr>
        <w:t>and</w:t>
      </w:r>
      <w:r w:rsidRPr="00603281">
        <w:rPr>
          <w:b/>
          <w:lang w:val="ru-RU"/>
        </w:rPr>
        <w:t xml:space="preserve"> </w:t>
      </w:r>
      <w:r w:rsidRPr="00C7571D">
        <w:rPr>
          <w:b/>
        </w:rPr>
        <w:t>variance</w:t>
      </w:r>
      <w:r w:rsidR="00603281" w:rsidRPr="00603281">
        <w:rPr>
          <w:b/>
          <w:lang w:val="ru-RU"/>
        </w:rPr>
        <w:t xml:space="preserve"> </w:t>
      </w:r>
      <w:r w:rsidR="00603281">
        <w:rPr>
          <w:lang w:val="ru-RU"/>
        </w:rPr>
        <w:t>не несут строго</w:t>
      </w:r>
      <w:r w:rsidR="00370350">
        <w:rPr>
          <w:lang w:val="ru-RU"/>
        </w:rPr>
        <w:t xml:space="preserve"> негативный характер, и часто об</w:t>
      </w:r>
      <w:r w:rsidR="00603281">
        <w:rPr>
          <w:lang w:val="ru-RU"/>
        </w:rPr>
        <w:t xml:space="preserve">означают не полный отказ приложения, а лишь какую-то неисправность. </w:t>
      </w:r>
      <w:r w:rsidR="00E6657E">
        <w:rPr>
          <w:lang w:val="ru-RU"/>
        </w:rPr>
        <w:t xml:space="preserve"> </w:t>
      </w:r>
    </w:p>
    <w:p w:rsidR="00E6657E" w:rsidRDefault="00E6657E">
      <w:pPr>
        <w:rPr>
          <w:lang w:val="ru-RU"/>
        </w:rPr>
      </w:pPr>
      <w:r w:rsidRPr="00E6657E">
        <w:rPr>
          <w:b/>
        </w:rPr>
        <w:t>Problem</w:t>
      </w:r>
      <w:r w:rsidRPr="00E6657E">
        <w:rPr>
          <w:b/>
          <w:lang w:val="ru-RU"/>
        </w:rPr>
        <w:t xml:space="preserve">, </w:t>
      </w:r>
      <w:r w:rsidRPr="00E6657E">
        <w:rPr>
          <w:b/>
        </w:rPr>
        <w:t>error</w:t>
      </w:r>
      <w:r w:rsidRPr="00E6657E">
        <w:rPr>
          <w:b/>
          <w:lang w:val="ru-RU"/>
        </w:rPr>
        <w:t xml:space="preserve">, </w:t>
      </w:r>
      <w:r w:rsidRPr="00E6657E">
        <w:rPr>
          <w:b/>
        </w:rPr>
        <w:t>and</w:t>
      </w:r>
      <w:r w:rsidRPr="00E6657E">
        <w:rPr>
          <w:b/>
          <w:lang w:val="ru-RU"/>
        </w:rPr>
        <w:t xml:space="preserve"> </w:t>
      </w:r>
      <w:r w:rsidRPr="00E6657E">
        <w:rPr>
          <w:b/>
        </w:rPr>
        <w:t>bug</w:t>
      </w:r>
      <w:r w:rsidRPr="00E6657E">
        <w:rPr>
          <w:lang w:val="ru-RU"/>
        </w:rPr>
        <w:t xml:space="preserve"> </w:t>
      </w:r>
      <w:r>
        <w:rPr>
          <w:lang w:val="ru-RU"/>
        </w:rPr>
        <w:t xml:space="preserve">наверное являются наиболее </w:t>
      </w:r>
      <w:r w:rsidR="00CC2B27">
        <w:rPr>
          <w:lang w:val="ru-RU"/>
        </w:rPr>
        <w:t>часто</w:t>
      </w:r>
      <w:r>
        <w:rPr>
          <w:lang w:val="ru-RU"/>
        </w:rPr>
        <w:t xml:space="preserve"> используемыми. </w:t>
      </w:r>
    </w:p>
    <w:p w:rsidR="0034128D" w:rsidRDefault="0034128D">
      <w:pPr>
        <w:rPr>
          <w:rStyle w:val="hps"/>
          <w:rFonts w:ascii="Arial" w:hAnsi="Arial" w:cs="Arial"/>
          <w:color w:val="333333"/>
          <w:shd w:val="clear" w:color="auto" w:fill="F5F5F5"/>
          <w:lang w:val="ru-RU"/>
        </w:rPr>
      </w:pPr>
      <w:r>
        <w:rPr>
          <w:rStyle w:val="hps"/>
          <w:rFonts w:ascii="Arial" w:hAnsi="Arial" w:cs="Arial"/>
          <w:color w:val="333333"/>
          <w:shd w:val="clear" w:color="auto" w:fill="F5F5F5"/>
          <w:lang w:val="ru-RU"/>
        </w:rPr>
        <w:t>Определение бага:</w:t>
      </w:r>
    </w:p>
    <w:p w:rsidR="0034128D" w:rsidRDefault="0034128D" w:rsidP="0034128D">
      <w:pPr>
        <w:pStyle w:val="ListParagraph"/>
        <w:numPr>
          <w:ilvl w:val="0"/>
          <w:numId w:val="1"/>
        </w:numPr>
      </w:pPr>
      <w:r w:rsidRPr="0034128D">
        <w:t xml:space="preserve">The software </w:t>
      </w:r>
      <w:r w:rsidR="004F0E79">
        <w:t>does</w:t>
      </w:r>
      <w:r w:rsidR="004F0E79" w:rsidRPr="004F0E79">
        <w:t xml:space="preserve"> (</w:t>
      </w:r>
      <w:r w:rsidR="00591442" w:rsidRPr="0034128D">
        <w:t>does not</w:t>
      </w:r>
      <w:r w:rsidRPr="0034128D">
        <w:t xml:space="preserve"> do</w:t>
      </w:r>
      <w:r w:rsidR="004F0E79">
        <w:t>)</w:t>
      </w:r>
      <w:r w:rsidRPr="0034128D">
        <w:t xml:space="preserve"> something that the product specification says it </w:t>
      </w:r>
      <w:r w:rsidR="00591442">
        <w:t>should not</w:t>
      </w:r>
      <w:r w:rsidR="004F0E79">
        <w:t xml:space="preserve"> (</w:t>
      </w:r>
      <w:r w:rsidRPr="0034128D">
        <w:t>should</w:t>
      </w:r>
      <w:r w:rsidR="004F0E79">
        <w:t>)</w:t>
      </w:r>
      <w:r w:rsidRPr="0034128D">
        <w:t xml:space="preserve"> do.</w:t>
      </w:r>
    </w:p>
    <w:p w:rsidR="00962B9C" w:rsidRDefault="004F0E79" w:rsidP="00962B9C">
      <w:pPr>
        <w:pStyle w:val="ListParagraph"/>
        <w:rPr>
          <w:lang w:val="ru-RU"/>
        </w:rPr>
      </w:pPr>
      <w:r>
        <w:rPr>
          <w:lang w:val="ru-RU"/>
        </w:rPr>
        <w:t xml:space="preserve">Например: </w:t>
      </w:r>
    </w:p>
    <w:p w:rsidR="00FB6BED" w:rsidRDefault="00FB6BED" w:rsidP="00962B9C">
      <w:pPr>
        <w:pStyle w:val="ListParagraph"/>
        <w:numPr>
          <w:ilvl w:val="0"/>
          <w:numId w:val="12"/>
        </w:numPr>
        <w:rPr>
          <w:lang w:val="ru-RU"/>
        </w:rPr>
      </w:pPr>
      <w:r w:rsidRPr="00962B9C">
        <w:rPr>
          <w:lang w:val="ru-RU"/>
        </w:rPr>
        <w:t xml:space="preserve">В спецификации указано, что приложение не должно сохранять форму с незаполненными полями. Но оно позволяет. </w:t>
      </w:r>
    </w:p>
    <w:p w:rsidR="00962B9C" w:rsidRPr="00962B9C" w:rsidRDefault="00962B9C" w:rsidP="00962B9C">
      <w:pPr>
        <w:pStyle w:val="ListParagraph"/>
        <w:numPr>
          <w:ilvl w:val="0"/>
          <w:numId w:val="12"/>
        </w:numPr>
        <w:rPr>
          <w:lang w:val="ru-RU"/>
        </w:rPr>
      </w:pPr>
      <w:r>
        <w:rPr>
          <w:lang w:val="ru-RU"/>
        </w:rPr>
        <w:t xml:space="preserve">В </w:t>
      </w:r>
      <w:r w:rsidR="00D45C77">
        <w:rPr>
          <w:lang w:val="ru-RU"/>
        </w:rPr>
        <w:t>с</w:t>
      </w:r>
      <w:r>
        <w:rPr>
          <w:lang w:val="ru-RU"/>
        </w:rPr>
        <w:t xml:space="preserve">пецификации указано, что приложение должно выводить сообщение с </w:t>
      </w:r>
      <w:r w:rsidR="00D45C77">
        <w:rPr>
          <w:lang w:val="ru-RU"/>
        </w:rPr>
        <w:t xml:space="preserve">просьбой заполнить пустые поля. Вместо этого, форма закрывается, сообщение не появляется. </w:t>
      </w:r>
    </w:p>
    <w:p w:rsidR="006501BE" w:rsidRPr="00FC7516" w:rsidRDefault="006501BE" w:rsidP="006501BE">
      <w:pPr>
        <w:pStyle w:val="ListParagraph"/>
        <w:numPr>
          <w:ilvl w:val="0"/>
          <w:numId w:val="1"/>
        </w:numPr>
      </w:pPr>
      <w:r>
        <w:t>The software is difficult to understand, hard to use, slow, or</w:t>
      </w:r>
      <w:r w:rsidR="002335AF" w:rsidRPr="002335AF">
        <w:t xml:space="preserve"> </w:t>
      </w:r>
      <w:r w:rsidR="00591442">
        <w:t xml:space="preserve">the software </w:t>
      </w:r>
      <w:r>
        <w:t>in tester's eyes</w:t>
      </w:r>
      <w:r w:rsidRPr="006501BE">
        <w:t xml:space="preserve"> </w:t>
      </w:r>
      <w:r>
        <w:t>will be viewed by the end user as just plain not right.</w:t>
      </w:r>
    </w:p>
    <w:p w:rsidR="00FC7516" w:rsidRDefault="00FC7516" w:rsidP="00FC7516">
      <w:pPr>
        <w:pStyle w:val="ListParagraph"/>
        <w:rPr>
          <w:lang w:val="ru-RU"/>
        </w:rPr>
      </w:pPr>
      <w:r>
        <w:rPr>
          <w:lang w:val="ru-RU"/>
        </w:rPr>
        <w:t xml:space="preserve">Программа сложна для понимания. Тяжела в использовании, медленна, </w:t>
      </w:r>
      <w:r w:rsidR="00754518">
        <w:rPr>
          <w:lang w:val="ru-RU"/>
        </w:rPr>
        <w:t>тестировщик, смотря на эту программу гл</w:t>
      </w:r>
      <w:r w:rsidR="002335AF">
        <w:rPr>
          <w:lang w:val="ru-RU"/>
        </w:rPr>
        <w:t>азами конечного пользователя ви</w:t>
      </w:r>
      <w:r w:rsidR="00754518">
        <w:rPr>
          <w:lang w:val="ru-RU"/>
        </w:rPr>
        <w:t>дит, что она работает неправильно.</w:t>
      </w:r>
    </w:p>
    <w:p w:rsidR="00FC73CD" w:rsidRDefault="00E5627C" w:rsidP="00FC73CD">
      <w:pPr>
        <w:rPr>
          <w:lang w:val="ru-RU"/>
        </w:rPr>
      </w:pPr>
      <w:r>
        <w:rPr>
          <w:lang w:val="ru-RU"/>
        </w:rPr>
        <w:t>Р</w:t>
      </w:r>
      <w:r w:rsidR="00CE79C2">
        <w:rPr>
          <w:lang w:val="ru-RU"/>
        </w:rPr>
        <w:t>ассмотрим прич</w:t>
      </w:r>
      <w:r w:rsidR="000D66FF">
        <w:rPr>
          <w:lang w:val="ru-RU"/>
        </w:rPr>
        <w:t>и</w:t>
      </w:r>
      <w:r w:rsidR="00CE79C2">
        <w:rPr>
          <w:lang w:val="ru-RU"/>
        </w:rPr>
        <w:t>н</w:t>
      </w:r>
      <w:r w:rsidR="000D66FF">
        <w:rPr>
          <w:lang w:val="ru-RU"/>
        </w:rPr>
        <w:t>ы, по которым возникают</w:t>
      </w:r>
      <w:r>
        <w:rPr>
          <w:lang w:val="ru-RU"/>
        </w:rPr>
        <w:t xml:space="preserve"> ошибки в программе</w:t>
      </w:r>
      <w:r w:rsidR="000D66FF">
        <w:rPr>
          <w:lang w:val="ru-RU"/>
        </w:rPr>
        <w:t xml:space="preserve">. Вы можете быть удивлены, когда обнаружите, что </w:t>
      </w:r>
      <w:r w:rsidR="004341D9">
        <w:rPr>
          <w:lang w:val="ru-RU"/>
        </w:rPr>
        <w:t xml:space="preserve">большинство из них возникают не по </w:t>
      </w:r>
      <w:r>
        <w:rPr>
          <w:lang w:val="ru-RU"/>
        </w:rPr>
        <w:t>причине</w:t>
      </w:r>
      <w:r w:rsidR="004341D9">
        <w:rPr>
          <w:lang w:val="ru-RU"/>
        </w:rPr>
        <w:t xml:space="preserve"> о</w:t>
      </w:r>
      <w:r w:rsidR="00713A11">
        <w:rPr>
          <w:lang w:val="ru-RU"/>
        </w:rPr>
        <w:t>шибок в программировании. Множе</w:t>
      </w:r>
      <w:r w:rsidR="004341D9">
        <w:rPr>
          <w:lang w:val="ru-RU"/>
        </w:rPr>
        <w:t>с</w:t>
      </w:r>
      <w:r w:rsidR="00713A11">
        <w:rPr>
          <w:lang w:val="ru-RU"/>
        </w:rPr>
        <w:t>тво</w:t>
      </w:r>
      <w:r w:rsidR="004341D9">
        <w:rPr>
          <w:lang w:val="ru-RU"/>
        </w:rPr>
        <w:t xml:space="preserve"> </w:t>
      </w:r>
      <w:r>
        <w:rPr>
          <w:lang w:val="ru-RU"/>
        </w:rPr>
        <w:t>исследований</w:t>
      </w:r>
      <w:r w:rsidR="004341D9">
        <w:rPr>
          <w:lang w:val="ru-RU"/>
        </w:rPr>
        <w:t xml:space="preserve"> были проведены на очень маленьких проектах, но результаты получались одинаковыми. </w:t>
      </w:r>
      <w:r>
        <w:rPr>
          <w:lang w:val="ru-RU"/>
        </w:rPr>
        <w:t>Причиной</w:t>
      </w:r>
      <w:r w:rsidR="00885110">
        <w:rPr>
          <w:lang w:val="ru-RU"/>
        </w:rPr>
        <w:t xml:space="preserve"> №1 были ошибки в спецификации. </w:t>
      </w:r>
    </w:p>
    <w:p w:rsidR="00885110" w:rsidRDefault="00D03F82" w:rsidP="00FC73CD">
      <w:pPr>
        <w:rPr>
          <w:lang w:val="ru-RU"/>
        </w:rPr>
      </w:pPr>
      <w:r>
        <w:rPr>
          <w:noProof/>
          <w:lang w:val="ru-RU" w:eastAsia="ru-RU"/>
        </w:rPr>
        <w:drawing>
          <wp:inline distT="0" distB="0" distL="0" distR="0" wp14:anchorId="3626011E" wp14:editId="5561C219">
            <wp:extent cx="2674189" cy="24242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73750" cy="2423813"/>
                    </a:xfrm>
                    <a:prstGeom prst="rect">
                      <a:avLst/>
                    </a:prstGeom>
                  </pic:spPr>
                </pic:pic>
              </a:graphicData>
            </a:graphic>
          </wp:inline>
        </w:drawing>
      </w:r>
    </w:p>
    <w:p w:rsidR="00D03F82" w:rsidRDefault="00DA55E3" w:rsidP="00FC73CD">
      <w:pPr>
        <w:rPr>
          <w:lang w:val="ru-RU"/>
        </w:rPr>
      </w:pPr>
      <w:r>
        <w:rPr>
          <w:lang w:val="ru-RU"/>
        </w:rPr>
        <w:lastRenderedPageBreak/>
        <w:t xml:space="preserve">Есть несколько причин, по которым спецификации являются наибольшим производителем багов. Вообще для многих программных </w:t>
      </w:r>
      <w:r w:rsidR="009C2ADD">
        <w:rPr>
          <w:lang w:val="ru-RU"/>
        </w:rPr>
        <w:t>продуктов</w:t>
      </w:r>
      <w:r>
        <w:rPr>
          <w:lang w:val="ru-RU"/>
        </w:rPr>
        <w:t xml:space="preserve"> </w:t>
      </w:r>
      <w:r w:rsidR="009C2ADD">
        <w:rPr>
          <w:lang w:val="ru-RU"/>
        </w:rPr>
        <w:t xml:space="preserve">спецификации </w:t>
      </w:r>
      <w:r>
        <w:rPr>
          <w:lang w:val="ru-RU"/>
        </w:rPr>
        <w:t>вообще не напис</w:t>
      </w:r>
      <w:r w:rsidR="00E2067F">
        <w:rPr>
          <w:lang w:val="ru-RU"/>
        </w:rPr>
        <w:t>а</w:t>
      </w:r>
      <w:r>
        <w:rPr>
          <w:lang w:val="ru-RU"/>
        </w:rPr>
        <w:t>н</w:t>
      </w:r>
      <w:r w:rsidR="009C2ADD">
        <w:rPr>
          <w:lang w:val="ru-RU"/>
        </w:rPr>
        <w:t>ы</w:t>
      </w:r>
      <w:r>
        <w:rPr>
          <w:lang w:val="ru-RU"/>
        </w:rPr>
        <w:t xml:space="preserve">. </w:t>
      </w:r>
      <w:r w:rsidR="00EB7BD4">
        <w:rPr>
          <w:lang w:val="ru-RU"/>
        </w:rPr>
        <w:t xml:space="preserve">Другой причиной может быть то, что спек неточный, </w:t>
      </w:r>
      <w:r w:rsidR="009C2ADD">
        <w:rPr>
          <w:lang w:val="ru-RU"/>
        </w:rPr>
        <w:t>постоянно</w:t>
      </w:r>
      <w:r w:rsidR="00EB7BD4">
        <w:rPr>
          <w:lang w:val="ru-RU"/>
        </w:rPr>
        <w:t xml:space="preserve"> меняется, или команда разработчиков не достаточно осведомлена о ней. </w:t>
      </w:r>
      <w:r w:rsidR="00351D15">
        <w:rPr>
          <w:lang w:val="ru-RU"/>
        </w:rPr>
        <w:t xml:space="preserve">Планирование ПО является исключительно важным. Если оно было </w:t>
      </w:r>
      <w:r w:rsidR="009C2ADD">
        <w:rPr>
          <w:lang w:val="ru-RU"/>
        </w:rPr>
        <w:t>выполнено</w:t>
      </w:r>
      <w:r w:rsidR="00351D15">
        <w:rPr>
          <w:lang w:val="ru-RU"/>
        </w:rPr>
        <w:t xml:space="preserve"> некорректно, то это может стать причиной появления багов. </w:t>
      </w:r>
    </w:p>
    <w:p w:rsidR="00351D15" w:rsidRDefault="00DE43D4" w:rsidP="00FC73CD">
      <w:pPr>
        <w:rPr>
          <w:lang w:val="ru-RU"/>
        </w:rPr>
      </w:pPr>
      <w:r>
        <w:rPr>
          <w:lang w:val="ru-RU"/>
        </w:rPr>
        <w:t xml:space="preserve">Следующим большим источником багов является </w:t>
      </w:r>
      <w:r w:rsidR="00E2067F">
        <w:rPr>
          <w:lang w:val="ru-RU"/>
        </w:rPr>
        <w:t>дизайн – архитектура. Здес</w:t>
      </w:r>
      <w:r>
        <w:rPr>
          <w:lang w:val="ru-RU"/>
        </w:rPr>
        <w:t>ь программисты создают скелет приложения, продумывают его основные составные части.</w:t>
      </w:r>
      <w:r w:rsidR="00256B4C">
        <w:rPr>
          <w:lang w:val="ru-RU"/>
        </w:rPr>
        <w:t xml:space="preserve"> Это можно сравнить с созданием проекта здания архитектором. Если архитектура также будет </w:t>
      </w:r>
      <w:r w:rsidR="00A44C38">
        <w:rPr>
          <w:lang w:val="ru-RU"/>
        </w:rPr>
        <w:t>выполнена</w:t>
      </w:r>
      <w:r w:rsidR="00256B4C">
        <w:rPr>
          <w:lang w:val="ru-RU"/>
        </w:rPr>
        <w:t xml:space="preserve"> в спешке</w:t>
      </w:r>
      <w:r w:rsidR="00A44C38">
        <w:rPr>
          <w:lang w:val="ru-RU"/>
        </w:rPr>
        <w:t>, н</w:t>
      </w:r>
      <w:r w:rsidR="00256B4C">
        <w:rPr>
          <w:lang w:val="ru-RU"/>
        </w:rPr>
        <w:t xml:space="preserve">еточно, или программисты будут не осведомлены о ней, то могут появляться серьезные дефекты. </w:t>
      </w:r>
    </w:p>
    <w:p w:rsidR="000B7F8A" w:rsidRDefault="000B7F8A" w:rsidP="000B7F8A">
      <w:pPr>
        <w:pStyle w:val="docnotetitle"/>
      </w:pPr>
      <w:r>
        <w:t>NOTE</w:t>
      </w:r>
    </w:p>
    <w:p w:rsidR="000B7F8A" w:rsidRDefault="000B7F8A" w:rsidP="000B7F8A">
      <w:pPr>
        <w:pStyle w:val="doctext"/>
      </w:pPr>
      <w:r>
        <w:t>There's an old saying, "If you can't say it, you can't do it." This applies perfectly to software development and testing.</w:t>
      </w:r>
    </w:p>
    <w:p w:rsidR="00256B4C" w:rsidRDefault="00C14C39" w:rsidP="00FC73CD">
      <w:pPr>
        <w:rPr>
          <w:lang w:val="ru-RU"/>
        </w:rPr>
      </w:pPr>
      <w:r>
        <w:rPr>
          <w:lang w:val="ru-RU"/>
        </w:rPr>
        <w:t xml:space="preserve">Ошибки в кодинге возникают из-за сложности </w:t>
      </w:r>
      <w:r w:rsidR="00A44C38">
        <w:rPr>
          <w:lang w:val="ru-RU"/>
        </w:rPr>
        <w:t>архитектуры</w:t>
      </w:r>
      <w:r w:rsidR="000F030F">
        <w:rPr>
          <w:lang w:val="ru-RU"/>
        </w:rPr>
        <w:t xml:space="preserve"> ПО, плохой документации (особенно когда код часто обновляется), ограниченность временных ресурсов</w:t>
      </w:r>
      <w:r w:rsidR="00BA512D">
        <w:rPr>
          <w:lang w:val="ru-RU"/>
        </w:rPr>
        <w:t xml:space="preserve">, или обычных ошибок в коде. Важно отметить, </w:t>
      </w:r>
      <w:r w:rsidR="00E2067F">
        <w:rPr>
          <w:lang w:val="ru-RU"/>
        </w:rPr>
        <w:t xml:space="preserve">что многие дефекты, </w:t>
      </w:r>
      <w:r w:rsidR="00A44C38">
        <w:rPr>
          <w:lang w:val="ru-RU"/>
        </w:rPr>
        <w:t>которые</w:t>
      </w:r>
      <w:r w:rsidR="00E2067F">
        <w:rPr>
          <w:lang w:val="ru-RU"/>
        </w:rPr>
        <w:t xml:space="preserve"> всплы</w:t>
      </w:r>
      <w:r w:rsidR="00BA512D">
        <w:rPr>
          <w:lang w:val="ru-RU"/>
        </w:rPr>
        <w:t>вают на поверхность</w:t>
      </w:r>
      <w:r w:rsidR="004064D3">
        <w:rPr>
          <w:lang w:val="ru-RU"/>
        </w:rPr>
        <w:t>, могут быть действительно отнесены к спецификации или ошибкам проектирования. Ча</w:t>
      </w:r>
      <w:r w:rsidR="00EF3DC7">
        <w:rPr>
          <w:lang w:val="ru-RU"/>
        </w:rPr>
        <w:t>с</w:t>
      </w:r>
      <w:r w:rsidR="004064D3">
        <w:rPr>
          <w:lang w:val="ru-RU"/>
        </w:rPr>
        <w:t xml:space="preserve">то от программистов можно слышать, </w:t>
      </w:r>
      <w:r w:rsidR="00835AAE" w:rsidRPr="00835AAE">
        <w:rPr>
          <w:lang w:val="ru-RU"/>
        </w:rPr>
        <w:t>ч</w:t>
      </w:r>
      <w:r w:rsidR="004064D3">
        <w:rPr>
          <w:lang w:val="ru-RU"/>
        </w:rPr>
        <w:t xml:space="preserve">то </w:t>
      </w:r>
      <w:r w:rsidR="00835AAE">
        <w:rPr>
          <w:lang w:val="ru-RU"/>
        </w:rPr>
        <w:t>«</w:t>
      </w:r>
      <w:r w:rsidR="004064D3">
        <w:rPr>
          <w:lang w:val="ru-RU"/>
        </w:rPr>
        <w:t>если бы мне кто-то сказал, то я бы не написал код именно так</w:t>
      </w:r>
      <w:r w:rsidR="00835AAE">
        <w:rPr>
          <w:lang w:val="ru-RU"/>
        </w:rPr>
        <w:t>»</w:t>
      </w:r>
      <w:r w:rsidR="004064D3">
        <w:rPr>
          <w:lang w:val="ru-RU"/>
        </w:rPr>
        <w:t xml:space="preserve">.  </w:t>
      </w:r>
    </w:p>
    <w:p w:rsidR="00BC6B2D" w:rsidRDefault="00BC6B2D" w:rsidP="00FC73CD">
      <w:pPr>
        <w:rPr>
          <w:lang w:val="ru-RU"/>
        </w:rPr>
      </w:pPr>
      <w:r>
        <w:rPr>
          <w:lang w:val="ru-RU"/>
        </w:rPr>
        <w:t>На пути создания ПО от идеи, через планирование, программирование и тестинг до его использования конечным пользователем</w:t>
      </w:r>
      <w:r w:rsidR="002E333F">
        <w:rPr>
          <w:lang w:val="ru-RU"/>
        </w:rPr>
        <w:t xml:space="preserve">, возможно нахождение багов на каждом этапе. На данной </w:t>
      </w:r>
      <w:r w:rsidR="00A44C38">
        <w:rPr>
          <w:lang w:val="ru-RU"/>
        </w:rPr>
        <w:t>картинке</w:t>
      </w:r>
      <w:r w:rsidR="002E333F">
        <w:rPr>
          <w:lang w:val="ru-RU"/>
        </w:rPr>
        <w:t xml:space="preserve"> изображен пример</w:t>
      </w:r>
      <w:r w:rsidR="007017AE">
        <w:rPr>
          <w:lang w:val="ru-RU"/>
        </w:rPr>
        <w:t>, как возрастает</w:t>
      </w:r>
      <w:r w:rsidR="00A44C38">
        <w:rPr>
          <w:lang w:val="ru-RU"/>
        </w:rPr>
        <w:t xml:space="preserve"> стоимость</w:t>
      </w:r>
      <w:r w:rsidR="007017AE">
        <w:rPr>
          <w:lang w:val="ru-RU"/>
        </w:rPr>
        <w:t xml:space="preserve"> фикс</w:t>
      </w:r>
      <w:r w:rsidR="00A44C38">
        <w:rPr>
          <w:lang w:val="ru-RU"/>
        </w:rPr>
        <w:t>а</w:t>
      </w:r>
      <w:r w:rsidR="007017AE">
        <w:rPr>
          <w:lang w:val="ru-RU"/>
        </w:rPr>
        <w:t xml:space="preserve"> багов со временем. </w:t>
      </w:r>
    </w:p>
    <w:p w:rsidR="007017AE" w:rsidRPr="00E9400A" w:rsidRDefault="007017AE" w:rsidP="00FC73CD">
      <w:pPr>
        <w:rPr>
          <w:lang w:val="ru-RU"/>
        </w:rPr>
      </w:pPr>
      <w:r>
        <w:rPr>
          <w:noProof/>
          <w:lang w:val="ru-RU" w:eastAsia="ru-RU"/>
        </w:rPr>
        <w:drawing>
          <wp:inline distT="0" distB="0" distL="0" distR="0" wp14:anchorId="2374EB2F" wp14:editId="576F1F93">
            <wp:extent cx="3743864" cy="245608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42362" cy="2455096"/>
                    </a:xfrm>
                    <a:prstGeom prst="rect">
                      <a:avLst/>
                    </a:prstGeom>
                  </pic:spPr>
                </pic:pic>
              </a:graphicData>
            </a:graphic>
          </wp:inline>
        </w:drawing>
      </w:r>
    </w:p>
    <w:p w:rsidR="00BB6207" w:rsidRDefault="001A76F5" w:rsidP="00FC73CD">
      <w:pPr>
        <w:rPr>
          <w:lang w:val="ru-RU"/>
        </w:rPr>
      </w:pPr>
      <w:r>
        <w:rPr>
          <w:lang w:val="ru-RU"/>
        </w:rPr>
        <w:t>Стоимость растет логарифмически, она растет десятикратно с ростом времени. Баг, найденный и пофикшенный на ранних ст</w:t>
      </w:r>
      <w:r w:rsidR="00D74043">
        <w:rPr>
          <w:lang w:val="ru-RU"/>
        </w:rPr>
        <w:t>а</w:t>
      </w:r>
      <w:r>
        <w:rPr>
          <w:lang w:val="ru-RU"/>
        </w:rPr>
        <w:t>диях</w:t>
      </w:r>
      <w:r w:rsidR="00D74043">
        <w:rPr>
          <w:lang w:val="ru-RU"/>
        </w:rPr>
        <w:t>, ког</w:t>
      </w:r>
      <w:r w:rsidR="00896174">
        <w:rPr>
          <w:lang w:val="ru-RU"/>
        </w:rPr>
        <w:t>д</w:t>
      </w:r>
      <w:r w:rsidR="00D74043">
        <w:rPr>
          <w:lang w:val="ru-RU"/>
        </w:rPr>
        <w:t>а</w:t>
      </w:r>
      <w:r w:rsidR="00896174">
        <w:rPr>
          <w:lang w:val="ru-RU"/>
        </w:rPr>
        <w:t xml:space="preserve"> спецификация только была написана</w:t>
      </w:r>
      <w:r w:rsidR="00A44C38">
        <w:rPr>
          <w:lang w:val="ru-RU"/>
        </w:rPr>
        <w:t>,</w:t>
      </w:r>
      <w:r w:rsidR="00896174">
        <w:rPr>
          <w:lang w:val="ru-RU"/>
        </w:rPr>
        <w:t xml:space="preserve"> может еще ничего не стоить, или 1</w:t>
      </w:r>
      <w:r w:rsidR="00896174" w:rsidRPr="00896174">
        <w:rPr>
          <w:lang w:val="ru-RU"/>
        </w:rPr>
        <w:t>$</w:t>
      </w:r>
      <w:r w:rsidR="00A44C38">
        <w:rPr>
          <w:lang w:val="ru-RU"/>
        </w:rPr>
        <w:t>,</w:t>
      </w:r>
      <w:r w:rsidR="00896174">
        <w:rPr>
          <w:lang w:val="ru-RU"/>
        </w:rPr>
        <w:t xml:space="preserve"> напр</w:t>
      </w:r>
      <w:r w:rsidR="00A44C38">
        <w:rPr>
          <w:lang w:val="ru-RU"/>
        </w:rPr>
        <w:t>и</w:t>
      </w:r>
      <w:r w:rsidR="00896174">
        <w:rPr>
          <w:lang w:val="ru-RU"/>
        </w:rPr>
        <w:t>мер. Та же ошибка, найденная во время кодинга или тестинга</w:t>
      </w:r>
      <w:r w:rsidR="00A44C38">
        <w:rPr>
          <w:lang w:val="ru-RU"/>
        </w:rPr>
        <w:t>,</w:t>
      </w:r>
      <w:r w:rsidR="00D74043">
        <w:rPr>
          <w:lang w:val="ru-RU"/>
        </w:rPr>
        <w:t xml:space="preserve"> </w:t>
      </w:r>
      <w:r w:rsidR="00CD27BA">
        <w:rPr>
          <w:lang w:val="ru-RU"/>
        </w:rPr>
        <w:t xml:space="preserve">может стоить от 10 до 100 </w:t>
      </w:r>
      <w:r w:rsidR="00CD27BA" w:rsidRPr="00CD27BA">
        <w:rPr>
          <w:lang w:val="ru-RU"/>
        </w:rPr>
        <w:t xml:space="preserve">$. </w:t>
      </w:r>
      <w:r w:rsidR="00CD27BA">
        <w:rPr>
          <w:lang w:val="ru-RU"/>
        </w:rPr>
        <w:t xml:space="preserve">Если же ее найдет пользователь, то стоимость может быть тысячи или миллиона долларов. </w:t>
      </w:r>
    </w:p>
    <w:p w:rsidR="00250DFE" w:rsidRDefault="00250DFE" w:rsidP="00250DFE">
      <w:pPr>
        <w:pStyle w:val="doctext"/>
      </w:pPr>
      <w:r>
        <w:lastRenderedPageBreak/>
        <w:t xml:space="preserve">As an example of how this works, consider the Disney </w:t>
      </w:r>
      <w:r>
        <w:rPr>
          <w:rStyle w:val="docemphasis"/>
        </w:rPr>
        <w:t>Lion King</w:t>
      </w:r>
      <w:r>
        <w:t xml:space="preserve"> case discussed earlier. The root cause of the problem was that the software </w:t>
      </w:r>
      <w:r w:rsidR="00A44C38">
        <w:t>would not</w:t>
      </w:r>
      <w:r>
        <w:t xml:space="preserve"> work on a very popular PC platform. If, in the early specification stage, someone had researched what PCs were popular and specified that the software needed to be designed and tested to work on those configurations, the cost of that effort would have been minimal. If that </w:t>
      </w:r>
      <w:r w:rsidR="00A44C38">
        <w:t>did not</w:t>
      </w:r>
      <w:r>
        <w:t xml:space="preserve"> occur, a backup would have been for the software testers to collect samples of the popular PCs and verify the software on them. They would have found the bug, but it would have been more expensive to fix because the software would have to be debugged, fixed, and retested. The development team could have also sent out a preliminary version of the software to a small group of customers called a </w:t>
      </w:r>
      <w:r>
        <w:rPr>
          <w:rStyle w:val="docemphasis"/>
        </w:rPr>
        <w:t>beta test</w:t>
      </w:r>
      <w:r>
        <w:t xml:space="preserve">. Those customers, chosen to represent the larger market, would have likely discovered the problem. As it turned out, however, the bug was completely missed until many thousands of CD-ROMs were created and purchased. Disney ended up paying for telephone customer support, product returns, replacement CD-ROMs, as well as another debug, fix, and test cycle. </w:t>
      </w:r>
      <w:r w:rsidR="00A44C38">
        <w:t>It is</w:t>
      </w:r>
      <w:r>
        <w:t xml:space="preserve"> very easy to burn up your entire product's profit if serious bugs make it to the customer.</w:t>
      </w:r>
      <w:bookmarkStart w:id="1" w:name="ch01index40"/>
      <w:bookmarkStart w:id="2" w:name="ch01index39"/>
      <w:bookmarkStart w:id="3" w:name="ch01index38"/>
      <w:bookmarkStart w:id="4" w:name="ch01index37"/>
      <w:bookmarkEnd w:id="1"/>
      <w:bookmarkEnd w:id="2"/>
      <w:bookmarkEnd w:id="3"/>
      <w:bookmarkEnd w:id="4"/>
    </w:p>
    <w:p w:rsidR="00250DFE" w:rsidRDefault="00250DFE" w:rsidP="00250DFE">
      <w:pPr>
        <w:jc w:val="center"/>
        <w:rPr>
          <w:b/>
          <w:sz w:val="32"/>
          <w:szCs w:val="32"/>
          <w:lang w:val="ru-RU"/>
        </w:rPr>
      </w:pPr>
      <w:r w:rsidRPr="00250DFE">
        <w:rPr>
          <w:b/>
          <w:sz w:val="32"/>
          <w:szCs w:val="32"/>
          <w:lang w:val="ru-RU"/>
        </w:rPr>
        <w:t>Что делают тестировщики?</w:t>
      </w:r>
    </w:p>
    <w:p w:rsidR="00250DFE" w:rsidRDefault="00250DFE" w:rsidP="00250DFE">
      <w:pPr>
        <w:jc w:val="both"/>
        <w:rPr>
          <w:lang w:val="ru-RU"/>
        </w:rPr>
      </w:pPr>
      <w:r>
        <w:rPr>
          <w:lang w:val="ru-RU"/>
        </w:rPr>
        <w:t xml:space="preserve">Цель </w:t>
      </w:r>
      <w:r w:rsidR="00A44C38">
        <w:rPr>
          <w:lang w:val="ru-RU"/>
        </w:rPr>
        <w:t>тестировщика</w:t>
      </w:r>
      <w:r>
        <w:rPr>
          <w:lang w:val="ru-RU"/>
        </w:rPr>
        <w:t xml:space="preserve"> – найти баги. </w:t>
      </w:r>
      <w:r w:rsidR="00A44C38">
        <w:rPr>
          <w:lang w:val="ru-RU"/>
        </w:rPr>
        <w:t>Есть утверждения, что цель</w:t>
      </w:r>
      <w:r w:rsidR="00510F55">
        <w:rPr>
          <w:lang w:val="ru-RU"/>
        </w:rPr>
        <w:t xml:space="preserve"> тестировщиков - убедиться в том</w:t>
      </w:r>
      <w:r w:rsidR="00A44C38">
        <w:rPr>
          <w:lang w:val="ru-RU"/>
        </w:rPr>
        <w:t>,</w:t>
      </w:r>
      <w:r w:rsidR="00510F55">
        <w:rPr>
          <w:lang w:val="ru-RU"/>
        </w:rPr>
        <w:t xml:space="preserve"> что ПО работает, но не найти баги. </w:t>
      </w:r>
      <w:r w:rsidR="00483B25">
        <w:rPr>
          <w:lang w:val="ru-RU"/>
        </w:rPr>
        <w:t>Но если вы будете тестировать вещи, которые должны работать</w:t>
      </w:r>
      <w:r w:rsidR="00A44C38">
        <w:rPr>
          <w:lang w:val="ru-RU"/>
        </w:rPr>
        <w:t>,</w:t>
      </w:r>
      <w:r w:rsidR="00483B25">
        <w:rPr>
          <w:lang w:val="ru-RU"/>
        </w:rPr>
        <w:t xml:space="preserve"> и делать тест кейсы таким образом, что они будут лишь проверять правильность работы</w:t>
      </w:r>
      <w:r w:rsidR="0032677D">
        <w:rPr>
          <w:lang w:val="ru-RU"/>
        </w:rPr>
        <w:t xml:space="preserve"> и которые будут </w:t>
      </w:r>
      <w:r w:rsidR="00A44C38">
        <w:rPr>
          <w:lang w:val="ru-RU"/>
        </w:rPr>
        <w:t>проходиться успешно</w:t>
      </w:r>
      <w:r w:rsidR="0032677D">
        <w:rPr>
          <w:lang w:val="ru-RU"/>
        </w:rPr>
        <w:t>, то вы пропустите вещи, которые не работают. Вы пропустите баги.</w:t>
      </w:r>
    </w:p>
    <w:p w:rsidR="00333171" w:rsidRDefault="00333171" w:rsidP="00333171">
      <w:pPr>
        <w:pStyle w:val="doclist"/>
      </w:pPr>
      <w:r>
        <w:rPr>
          <w:rStyle w:val="docemphasis"/>
        </w:rPr>
        <w:t>The goal of a software tester is to find bugs.</w:t>
      </w:r>
    </w:p>
    <w:p w:rsidR="00592E62" w:rsidRPr="00F67662" w:rsidRDefault="00592E62" w:rsidP="00250DFE">
      <w:pPr>
        <w:jc w:val="both"/>
      </w:pPr>
      <w:r>
        <w:rPr>
          <w:lang w:val="ru-RU"/>
        </w:rPr>
        <w:t>Ес</w:t>
      </w:r>
      <w:r w:rsidR="00A44C38">
        <w:rPr>
          <w:lang w:val="ru-RU"/>
        </w:rPr>
        <w:t>л</w:t>
      </w:r>
      <w:r>
        <w:rPr>
          <w:lang w:val="ru-RU"/>
        </w:rPr>
        <w:t>и вы пропустите баги, то это выльется в бюджете вашей компании</w:t>
      </w:r>
      <w:r w:rsidR="00333171">
        <w:rPr>
          <w:lang w:val="ru-RU"/>
        </w:rPr>
        <w:t>. Поэтому вы должны заботиться не только о том, чтобы найти баги, а еще о том. Чтобы</w:t>
      </w:r>
      <w:r w:rsidR="00333171" w:rsidRPr="00F67662">
        <w:t xml:space="preserve"> </w:t>
      </w:r>
      <w:r w:rsidR="00B96D89">
        <w:rPr>
          <w:lang w:val="ru-RU"/>
        </w:rPr>
        <w:t>сдел</w:t>
      </w:r>
      <w:r w:rsidR="00333171">
        <w:rPr>
          <w:lang w:val="ru-RU"/>
        </w:rPr>
        <w:t>а</w:t>
      </w:r>
      <w:r w:rsidR="00B96D89">
        <w:rPr>
          <w:lang w:val="ru-RU"/>
        </w:rPr>
        <w:t>ть</w:t>
      </w:r>
      <w:r w:rsidR="00333171" w:rsidRPr="00F67662">
        <w:t xml:space="preserve"> </w:t>
      </w:r>
      <w:r w:rsidR="00333171">
        <w:rPr>
          <w:lang w:val="ru-RU"/>
        </w:rPr>
        <w:t>это</w:t>
      </w:r>
      <w:r w:rsidR="00333171" w:rsidRPr="00F67662">
        <w:t xml:space="preserve"> </w:t>
      </w:r>
      <w:r w:rsidR="00333171">
        <w:rPr>
          <w:lang w:val="ru-RU"/>
        </w:rPr>
        <w:t>как</w:t>
      </w:r>
      <w:r w:rsidR="00333171" w:rsidRPr="00F67662">
        <w:t xml:space="preserve"> </w:t>
      </w:r>
      <w:r w:rsidR="00333171">
        <w:rPr>
          <w:lang w:val="ru-RU"/>
        </w:rPr>
        <w:t>можно</w:t>
      </w:r>
      <w:r w:rsidR="00333171" w:rsidRPr="00F67662">
        <w:t xml:space="preserve"> </w:t>
      </w:r>
      <w:r w:rsidR="00333171">
        <w:rPr>
          <w:lang w:val="ru-RU"/>
        </w:rPr>
        <w:t>скорее</w:t>
      </w:r>
      <w:r w:rsidR="00333171" w:rsidRPr="00F67662">
        <w:t xml:space="preserve">. </w:t>
      </w:r>
    </w:p>
    <w:p w:rsidR="00333171" w:rsidRDefault="00333171" w:rsidP="00333171">
      <w:pPr>
        <w:pStyle w:val="doclist"/>
      </w:pPr>
      <w:r>
        <w:rPr>
          <w:rStyle w:val="docemphasis"/>
        </w:rPr>
        <w:t>The goal of a software tester is to find bugs and find them as early as possible.</w:t>
      </w:r>
    </w:p>
    <w:p w:rsidR="00333171" w:rsidRPr="00F67662" w:rsidRDefault="00CC37A0" w:rsidP="00250DFE">
      <w:pPr>
        <w:jc w:val="both"/>
      </w:pPr>
      <w:r>
        <w:rPr>
          <w:lang w:val="ru-RU"/>
        </w:rPr>
        <w:t>Но и этого недостаточно. Помните определение бага</w:t>
      </w:r>
      <w:r w:rsidR="002F33D6">
        <w:rPr>
          <w:lang w:val="ru-RU"/>
        </w:rPr>
        <w:t>, вы смотрите на П</w:t>
      </w:r>
      <w:r w:rsidR="00537B73">
        <w:rPr>
          <w:lang w:val="ru-RU"/>
        </w:rPr>
        <w:t>О</w:t>
      </w:r>
      <w:r w:rsidR="002F33D6">
        <w:rPr>
          <w:lang w:val="ru-RU"/>
        </w:rPr>
        <w:t xml:space="preserve"> глазами пользователя, который впервые видит ваш продукт. Вы</w:t>
      </w:r>
      <w:r w:rsidR="002F33D6" w:rsidRPr="00F67662">
        <w:t xml:space="preserve"> </w:t>
      </w:r>
      <w:r w:rsidR="002F33D6">
        <w:rPr>
          <w:lang w:val="ru-RU"/>
        </w:rPr>
        <w:t>должны</w:t>
      </w:r>
      <w:r w:rsidR="002F33D6" w:rsidRPr="00F67662">
        <w:t xml:space="preserve"> </w:t>
      </w:r>
      <w:r w:rsidR="002F33D6">
        <w:rPr>
          <w:lang w:val="ru-RU"/>
        </w:rPr>
        <w:t>добиваться</w:t>
      </w:r>
      <w:r w:rsidR="002F33D6" w:rsidRPr="00F67662">
        <w:t xml:space="preserve"> </w:t>
      </w:r>
      <w:r w:rsidR="002F33D6">
        <w:rPr>
          <w:lang w:val="ru-RU"/>
        </w:rPr>
        <w:t>совершенства</w:t>
      </w:r>
      <w:r w:rsidR="002F33D6" w:rsidRPr="00F67662">
        <w:t xml:space="preserve">. </w:t>
      </w:r>
    </w:p>
    <w:p w:rsidR="002F33D6" w:rsidRDefault="002F33D6" w:rsidP="002F33D6">
      <w:pPr>
        <w:pStyle w:val="doclist"/>
      </w:pPr>
      <w:r>
        <w:rPr>
          <w:rStyle w:val="docemphasis"/>
        </w:rPr>
        <w:t>The goal of a software tester is to find bugs, find them as early as possible, and make sure they get fixed.</w:t>
      </w:r>
    </w:p>
    <w:p w:rsidR="002F33D6" w:rsidRPr="00F67662" w:rsidRDefault="00D7223B" w:rsidP="00250DFE">
      <w:pPr>
        <w:jc w:val="both"/>
      </w:pPr>
      <w:r>
        <w:t>This final definition is very important.</w:t>
      </w:r>
    </w:p>
    <w:p w:rsidR="00447756" w:rsidRDefault="00447756" w:rsidP="00250DFE">
      <w:pPr>
        <w:jc w:val="both"/>
        <w:rPr>
          <w:lang w:val="ru-RU"/>
        </w:rPr>
      </w:pPr>
      <w:r w:rsidRPr="00447756">
        <w:rPr>
          <w:b/>
          <w:lang w:val="ru-RU"/>
        </w:rPr>
        <w:t>Итог.</w:t>
      </w:r>
      <w:r>
        <w:rPr>
          <w:b/>
          <w:lang w:val="ru-RU"/>
        </w:rPr>
        <w:t xml:space="preserve"> </w:t>
      </w:r>
      <w:r>
        <w:t>Software</w:t>
      </w:r>
      <w:r w:rsidRPr="00447756">
        <w:rPr>
          <w:lang w:val="ru-RU"/>
        </w:rPr>
        <w:t xml:space="preserve"> </w:t>
      </w:r>
      <w:r>
        <w:t>testing</w:t>
      </w:r>
      <w:r w:rsidRPr="00447756">
        <w:rPr>
          <w:lang w:val="ru-RU"/>
        </w:rPr>
        <w:t xml:space="preserve"> </w:t>
      </w:r>
      <w:r w:rsidR="00A424C5">
        <w:rPr>
          <w:lang w:val="ru-RU"/>
        </w:rPr>
        <w:t>- это очень важный этап</w:t>
      </w:r>
      <w:r>
        <w:rPr>
          <w:lang w:val="ru-RU"/>
        </w:rPr>
        <w:t xml:space="preserve"> в разработке ПО. </w:t>
      </w:r>
      <w:r w:rsidR="006848C7">
        <w:rPr>
          <w:lang w:val="ru-RU"/>
        </w:rPr>
        <w:t xml:space="preserve">Те приложения, </w:t>
      </w:r>
      <w:r w:rsidR="00A424C5">
        <w:rPr>
          <w:lang w:val="ru-RU"/>
        </w:rPr>
        <w:t>которые пишу</w:t>
      </w:r>
      <w:r w:rsidR="006848C7">
        <w:rPr>
          <w:lang w:val="ru-RU"/>
        </w:rPr>
        <w:t>тся сегодня, с их размерами и всей функциональностью, крайне необходим</w:t>
      </w:r>
      <w:r w:rsidR="00E64A49">
        <w:rPr>
          <w:lang w:val="ru-RU"/>
        </w:rPr>
        <w:t>о, чтобы тестирование было каче</w:t>
      </w:r>
      <w:r w:rsidR="006848C7">
        <w:rPr>
          <w:lang w:val="ru-RU"/>
        </w:rPr>
        <w:t>с</w:t>
      </w:r>
      <w:r w:rsidR="00E64A49">
        <w:rPr>
          <w:lang w:val="ru-RU"/>
        </w:rPr>
        <w:t>т</w:t>
      </w:r>
      <w:r w:rsidR="006848C7">
        <w:rPr>
          <w:lang w:val="ru-RU"/>
        </w:rPr>
        <w:t>венным и эффективным</w:t>
      </w:r>
      <w:r w:rsidR="00E64A49">
        <w:rPr>
          <w:lang w:val="ru-RU"/>
        </w:rPr>
        <w:t>.</w:t>
      </w:r>
    </w:p>
    <w:p w:rsidR="00E114C3" w:rsidRPr="00E114C3" w:rsidRDefault="00E114C3" w:rsidP="00E114C3">
      <w:pPr>
        <w:jc w:val="center"/>
        <w:rPr>
          <w:b/>
          <w:sz w:val="32"/>
          <w:szCs w:val="32"/>
        </w:rPr>
      </w:pPr>
      <w:r>
        <w:rPr>
          <w:b/>
          <w:sz w:val="32"/>
          <w:szCs w:val="32"/>
        </w:rPr>
        <w:t>Defect reporting tips</w:t>
      </w:r>
    </w:p>
    <w:p w:rsidR="004F51D8" w:rsidRDefault="00A424C5" w:rsidP="00F25861">
      <w:pPr>
        <w:pStyle w:val="ListParagraph"/>
        <w:numPr>
          <w:ilvl w:val="0"/>
          <w:numId w:val="13"/>
        </w:numPr>
        <w:jc w:val="both"/>
        <w:rPr>
          <w:lang w:val="ru-RU"/>
        </w:rPr>
      </w:pPr>
      <w:r>
        <w:rPr>
          <w:lang w:val="ru-RU"/>
        </w:rPr>
        <w:t>Необходимо</w:t>
      </w:r>
      <w:r w:rsidR="003F2466">
        <w:rPr>
          <w:lang w:val="ru-RU"/>
        </w:rPr>
        <w:t xml:space="preserve"> просмотреть все </w:t>
      </w:r>
      <w:r>
        <w:rPr>
          <w:lang w:val="ru-RU"/>
        </w:rPr>
        <w:t>дефекты</w:t>
      </w:r>
      <w:r w:rsidR="003F2466">
        <w:rPr>
          <w:lang w:val="ru-RU"/>
        </w:rPr>
        <w:t xml:space="preserve"> в базе для того чтобы </w:t>
      </w:r>
      <w:r w:rsidR="00F25861">
        <w:rPr>
          <w:lang w:val="ru-RU"/>
        </w:rPr>
        <w:t xml:space="preserve">избежать </w:t>
      </w:r>
      <w:r>
        <w:rPr>
          <w:lang w:val="ru-RU"/>
        </w:rPr>
        <w:t>дублирования</w:t>
      </w:r>
      <w:r w:rsidR="00F25861">
        <w:rPr>
          <w:lang w:val="ru-RU"/>
        </w:rPr>
        <w:t xml:space="preserve"> дефектов.</w:t>
      </w:r>
    </w:p>
    <w:p w:rsidR="00F25861" w:rsidRDefault="002C2776" w:rsidP="00F25861">
      <w:pPr>
        <w:pStyle w:val="ListParagraph"/>
        <w:numPr>
          <w:ilvl w:val="0"/>
          <w:numId w:val="13"/>
        </w:numPr>
        <w:jc w:val="both"/>
        <w:rPr>
          <w:lang w:val="ru-RU"/>
        </w:rPr>
      </w:pPr>
      <w:r>
        <w:rPr>
          <w:lang w:val="ru-RU"/>
        </w:rPr>
        <w:t xml:space="preserve">Написать четкий и краткий </w:t>
      </w:r>
      <w:r>
        <w:t>Summary</w:t>
      </w:r>
      <w:r w:rsidRPr="002C2776">
        <w:rPr>
          <w:lang w:val="ru-RU"/>
        </w:rPr>
        <w:t xml:space="preserve"> </w:t>
      </w:r>
      <w:r>
        <w:rPr>
          <w:lang w:val="ru-RU"/>
        </w:rPr>
        <w:t xml:space="preserve">для </w:t>
      </w:r>
      <w:r w:rsidR="00A424C5">
        <w:rPr>
          <w:lang w:val="ru-RU"/>
        </w:rPr>
        <w:t>заведенного</w:t>
      </w:r>
      <w:r>
        <w:rPr>
          <w:lang w:val="ru-RU"/>
        </w:rPr>
        <w:t xml:space="preserve"> дефекта. </w:t>
      </w:r>
    </w:p>
    <w:p w:rsidR="002C2776" w:rsidRPr="002C2776" w:rsidRDefault="002C2776" w:rsidP="002C2776">
      <w:pPr>
        <w:jc w:val="both"/>
      </w:pPr>
      <w:r w:rsidRPr="002C2776">
        <w:rPr>
          <w:rFonts w:hint="cs"/>
        </w:rPr>
        <w:lastRenderedPageBreak/>
        <w:t xml:space="preserve">Example </w:t>
      </w:r>
    </w:p>
    <w:p w:rsidR="002C2776" w:rsidRPr="002C2776" w:rsidRDefault="002C2776" w:rsidP="002C2776">
      <w:pPr>
        <w:jc w:val="both"/>
      </w:pPr>
      <w:r w:rsidRPr="002C2776">
        <w:rPr>
          <w:rFonts w:hint="cs"/>
        </w:rPr>
        <w:t>Bad summary</w:t>
      </w:r>
      <w:r w:rsidRPr="002C2776">
        <w:t xml:space="preserve">: </w:t>
      </w:r>
      <w:r w:rsidRPr="002C2776">
        <w:rPr>
          <w:rFonts w:hint="cs"/>
        </w:rPr>
        <w:t>‘Product does not work’</w:t>
      </w:r>
    </w:p>
    <w:p w:rsidR="002C2776" w:rsidRPr="002C2776" w:rsidRDefault="002C2776" w:rsidP="002C2776">
      <w:pPr>
        <w:jc w:val="both"/>
      </w:pPr>
      <w:r w:rsidRPr="002C2776">
        <w:rPr>
          <w:rFonts w:hint="cs"/>
        </w:rPr>
        <w:t>Good summary</w:t>
      </w:r>
      <w:r w:rsidRPr="002C2776">
        <w:t xml:space="preserve">: </w:t>
      </w:r>
      <w:r w:rsidRPr="002C2776">
        <w:rPr>
          <w:rFonts w:hint="cs"/>
        </w:rPr>
        <w:t>‘Crash on exit only after save’</w:t>
      </w:r>
    </w:p>
    <w:p w:rsidR="00DB4041" w:rsidRPr="00DB4041" w:rsidRDefault="00DB4041" w:rsidP="007D4B1F">
      <w:pPr>
        <w:pStyle w:val="ListParagraph"/>
        <w:numPr>
          <w:ilvl w:val="0"/>
          <w:numId w:val="13"/>
        </w:numPr>
        <w:jc w:val="both"/>
      </w:pPr>
      <w:r>
        <w:rPr>
          <w:lang w:val="ru-RU"/>
        </w:rPr>
        <w:t>Проверять пр</w:t>
      </w:r>
      <w:r w:rsidR="0079042E">
        <w:rPr>
          <w:lang w:val="ru-RU"/>
        </w:rPr>
        <w:t>а</w:t>
      </w:r>
      <w:r>
        <w:rPr>
          <w:lang w:val="ru-RU"/>
        </w:rPr>
        <w:t>вописание</w:t>
      </w:r>
    </w:p>
    <w:p w:rsidR="007D4B1F" w:rsidRPr="007D4B1F" w:rsidRDefault="002C2776" w:rsidP="007D4B1F">
      <w:pPr>
        <w:pStyle w:val="ListParagraph"/>
        <w:numPr>
          <w:ilvl w:val="0"/>
          <w:numId w:val="13"/>
        </w:numPr>
        <w:jc w:val="both"/>
      </w:pPr>
      <w:r w:rsidRPr="002C2776">
        <w:rPr>
          <w:rFonts w:hint="cs"/>
        </w:rPr>
        <w:t>Defect priority – “how important the defec</w:t>
      </w:r>
      <w:r w:rsidR="00AF2090">
        <w:rPr>
          <w:rFonts w:hint="cs"/>
        </w:rPr>
        <w:t>t is from business perspective”</w:t>
      </w:r>
      <w:r w:rsidRPr="002C2776">
        <w:rPr>
          <w:rFonts w:hint="cs"/>
        </w:rPr>
        <w:t>, determines the order in which defects get fixed</w:t>
      </w:r>
    </w:p>
    <w:p w:rsidR="002C2776" w:rsidRPr="002C2776" w:rsidRDefault="002C2776" w:rsidP="007D4B1F">
      <w:pPr>
        <w:pStyle w:val="ListParagraph"/>
        <w:jc w:val="both"/>
      </w:pPr>
      <w:r w:rsidRPr="002C2776">
        <w:rPr>
          <w:rFonts w:hint="cs"/>
        </w:rPr>
        <w:t>Defect severity - “how severe the defect is from software system’s perspective”, reflects the actual or expected impact on customer</w:t>
      </w:r>
    </w:p>
    <w:p w:rsidR="002C2776" w:rsidRPr="002C2776" w:rsidRDefault="002C2776" w:rsidP="00DB4041">
      <w:pPr>
        <w:pStyle w:val="ListParagraph"/>
        <w:jc w:val="both"/>
      </w:pPr>
    </w:p>
    <w:p w:rsidR="00077839" w:rsidRPr="001C6C95" w:rsidRDefault="00F92568" w:rsidP="00F92568">
      <w:pPr>
        <w:jc w:val="center"/>
        <w:rPr>
          <w:b/>
          <w:sz w:val="32"/>
          <w:szCs w:val="32"/>
        </w:rPr>
      </w:pPr>
      <w:r w:rsidRPr="001C6C95">
        <w:rPr>
          <w:b/>
          <w:sz w:val="32"/>
          <w:szCs w:val="32"/>
        </w:rPr>
        <w:t>Types of defects</w:t>
      </w:r>
    </w:p>
    <w:p w:rsidR="00F92568" w:rsidRPr="00A23897" w:rsidRDefault="00426690" w:rsidP="00F92568">
      <w:pPr>
        <w:jc w:val="both"/>
        <w:rPr>
          <w:lang w:val="ru-RU"/>
        </w:rPr>
      </w:pPr>
      <w:r w:rsidRPr="00297A06">
        <w:rPr>
          <w:b/>
        </w:rPr>
        <w:t>Software</w:t>
      </w:r>
      <w:r w:rsidRPr="00297A06">
        <w:rPr>
          <w:b/>
          <w:lang w:val="ru-RU"/>
        </w:rPr>
        <w:t xml:space="preserve"> </w:t>
      </w:r>
      <w:r w:rsidRPr="00297A06">
        <w:rPr>
          <w:b/>
        </w:rPr>
        <w:t>changes</w:t>
      </w:r>
      <w:r w:rsidRPr="00426690">
        <w:rPr>
          <w:lang w:val="ru-RU"/>
        </w:rPr>
        <w:t xml:space="preserve"> </w:t>
      </w:r>
      <w:r>
        <w:rPr>
          <w:lang w:val="ru-RU"/>
        </w:rPr>
        <w:t>–</w:t>
      </w:r>
      <w:r w:rsidRPr="00426690">
        <w:rPr>
          <w:lang w:val="ru-RU"/>
        </w:rPr>
        <w:t xml:space="preserve"> </w:t>
      </w:r>
      <w:r>
        <w:rPr>
          <w:lang w:val="ru-RU"/>
        </w:rPr>
        <w:t>дефекты, которые созданы</w:t>
      </w:r>
      <w:r w:rsidR="001C6C95">
        <w:rPr>
          <w:lang w:val="ru-RU"/>
        </w:rPr>
        <w:t>,</w:t>
      </w:r>
      <w:r>
        <w:rPr>
          <w:lang w:val="ru-RU"/>
        </w:rPr>
        <w:t xml:space="preserve"> </w:t>
      </w:r>
      <w:r w:rsidR="003D672B">
        <w:rPr>
          <w:lang w:val="ru-RU"/>
        </w:rPr>
        <w:t xml:space="preserve">чтобы отслеживать изменения </w:t>
      </w:r>
      <w:r w:rsidR="001C6C95">
        <w:rPr>
          <w:lang w:val="ru-RU"/>
        </w:rPr>
        <w:t>функциональности</w:t>
      </w:r>
      <w:r w:rsidR="00297A06">
        <w:rPr>
          <w:lang w:val="ru-RU"/>
        </w:rPr>
        <w:t xml:space="preserve"> и исправлять дефекты в разных версиях продукта (для каждой версии свой дефект). Эти дефекты отображают состояние, в котором находится проблема на текущий момент.</w:t>
      </w:r>
      <w:r w:rsidR="00DD22B8" w:rsidRPr="00DD22B8">
        <w:rPr>
          <w:lang w:val="ru-RU"/>
        </w:rPr>
        <w:t xml:space="preserve"> </w:t>
      </w:r>
      <w:r w:rsidR="00DD22B8">
        <w:t>Programming</w:t>
      </w:r>
      <w:r w:rsidR="00DD22B8" w:rsidRPr="00A23897">
        <w:rPr>
          <w:lang w:val="ru-RU"/>
        </w:rPr>
        <w:t xml:space="preserve"> </w:t>
      </w:r>
      <w:r w:rsidR="00DD22B8">
        <w:t>Manager</w:t>
      </w:r>
      <w:r w:rsidR="00DD22B8" w:rsidRPr="00A23897">
        <w:rPr>
          <w:lang w:val="ru-RU"/>
        </w:rPr>
        <w:t xml:space="preserve"> </w:t>
      </w:r>
      <w:r w:rsidR="00DD22B8">
        <w:rPr>
          <w:lang w:val="ru-RU"/>
        </w:rPr>
        <w:t xml:space="preserve">или </w:t>
      </w:r>
      <w:r w:rsidR="00DD22B8">
        <w:t>Programming</w:t>
      </w:r>
      <w:r w:rsidR="00DD22B8" w:rsidRPr="00A23897">
        <w:rPr>
          <w:lang w:val="ru-RU"/>
        </w:rPr>
        <w:t xml:space="preserve"> </w:t>
      </w:r>
      <w:r w:rsidR="00DD22B8">
        <w:t>Team</w:t>
      </w:r>
      <w:r w:rsidR="00DD22B8" w:rsidRPr="00A23897">
        <w:rPr>
          <w:lang w:val="ru-RU"/>
        </w:rPr>
        <w:t xml:space="preserve"> </w:t>
      </w:r>
      <w:r w:rsidR="00DD22B8">
        <w:t>Lead</w:t>
      </w:r>
      <w:r w:rsidR="00DD22B8" w:rsidRPr="00A23897">
        <w:rPr>
          <w:lang w:val="ru-RU"/>
        </w:rPr>
        <w:t xml:space="preserve"> </w:t>
      </w:r>
      <w:r w:rsidR="00A23897">
        <w:rPr>
          <w:lang w:val="ru-RU"/>
        </w:rPr>
        <w:t xml:space="preserve">ассайнит таски, которые нужно пофиксить программистами. Работа включает в себя изменения в коде, перекомпиляцию и тестинг. </w:t>
      </w:r>
    </w:p>
    <w:p w:rsidR="00297A06" w:rsidRDefault="00242B47" w:rsidP="00F92568">
      <w:pPr>
        <w:jc w:val="both"/>
        <w:rPr>
          <w:lang w:val="ru-RU"/>
        </w:rPr>
      </w:pPr>
      <w:r w:rsidRPr="00242B47">
        <w:rPr>
          <w:b/>
        </w:rPr>
        <w:t>Software</w:t>
      </w:r>
      <w:r w:rsidRPr="007236B8">
        <w:rPr>
          <w:lang w:val="ru-RU"/>
        </w:rPr>
        <w:t xml:space="preserve"> – </w:t>
      </w:r>
      <w:r>
        <w:rPr>
          <w:lang w:val="ru-RU"/>
        </w:rPr>
        <w:t>дефект</w:t>
      </w:r>
      <w:r w:rsidR="007236B8">
        <w:rPr>
          <w:lang w:val="ru-RU"/>
        </w:rPr>
        <w:t>, когда функциональность продукта работает неправильно. (не по рекварментам)</w:t>
      </w:r>
      <w:r w:rsidR="006C4CC1">
        <w:rPr>
          <w:lang w:val="ru-RU"/>
        </w:rPr>
        <w:t xml:space="preserve"> Необходимо изменять приложение</w:t>
      </w:r>
      <w:r w:rsidR="00DD22B8">
        <w:rPr>
          <w:lang w:val="ru-RU"/>
        </w:rPr>
        <w:t xml:space="preserve"> (</w:t>
      </w:r>
      <w:r w:rsidR="00DD22B8">
        <w:t>design</w:t>
      </w:r>
      <w:r w:rsidR="00DD22B8" w:rsidRPr="00DD22B8">
        <w:rPr>
          <w:lang w:val="ru-RU"/>
        </w:rPr>
        <w:t xml:space="preserve">, </w:t>
      </w:r>
      <w:r w:rsidR="00DD22B8">
        <w:t>coding</w:t>
      </w:r>
      <w:r w:rsidR="00DD22B8" w:rsidRPr="00DD22B8">
        <w:rPr>
          <w:lang w:val="ru-RU"/>
        </w:rPr>
        <w:t xml:space="preserve"> </w:t>
      </w:r>
      <w:r w:rsidR="00DD22B8">
        <w:rPr>
          <w:lang w:val="ru-RU"/>
        </w:rPr>
        <w:t xml:space="preserve">и </w:t>
      </w:r>
      <w:r w:rsidR="00DD22B8">
        <w:t>integration</w:t>
      </w:r>
      <w:r w:rsidR="00DD22B8" w:rsidRPr="00DD22B8">
        <w:rPr>
          <w:lang w:val="ru-RU"/>
        </w:rPr>
        <w:t xml:space="preserve"> </w:t>
      </w:r>
      <w:r w:rsidR="00DD22B8">
        <w:t>testing</w:t>
      </w:r>
      <w:r w:rsidR="00DD22B8">
        <w:rPr>
          <w:lang w:val="ru-RU"/>
        </w:rPr>
        <w:t>)</w:t>
      </w:r>
    </w:p>
    <w:p w:rsidR="007236B8" w:rsidRDefault="007236B8" w:rsidP="00F92568">
      <w:pPr>
        <w:jc w:val="both"/>
        <w:rPr>
          <w:lang w:val="ru-RU"/>
        </w:rPr>
      </w:pPr>
      <w:r w:rsidRPr="007236B8">
        <w:rPr>
          <w:b/>
        </w:rPr>
        <w:t>Test</w:t>
      </w:r>
      <w:r w:rsidRPr="007236B8">
        <w:rPr>
          <w:b/>
          <w:lang w:val="ru-RU"/>
        </w:rPr>
        <w:t xml:space="preserve"> </w:t>
      </w:r>
      <w:r w:rsidRPr="007236B8">
        <w:rPr>
          <w:b/>
        </w:rPr>
        <w:t>Case</w:t>
      </w:r>
      <w:r w:rsidRPr="007236B8">
        <w:rPr>
          <w:lang w:val="ru-RU"/>
        </w:rPr>
        <w:t xml:space="preserve"> – </w:t>
      </w:r>
      <w:r>
        <w:rPr>
          <w:lang w:val="ru-RU"/>
        </w:rPr>
        <w:t>Т</w:t>
      </w:r>
      <w:r w:rsidR="001C6C95">
        <w:rPr>
          <w:lang w:val="ru-RU"/>
        </w:rPr>
        <w:t xml:space="preserve">ест </w:t>
      </w:r>
      <w:r>
        <w:rPr>
          <w:lang w:val="ru-RU"/>
        </w:rPr>
        <w:t>К</w:t>
      </w:r>
      <w:r w:rsidR="001C6C95">
        <w:rPr>
          <w:lang w:val="ru-RU"/>
        </w:rPr>
        <w:t>ейс (проверочный пошаговый сценарий)</w:t>
      </w:r>
      <w:r>
        <w:rPr>
          <w:lang w:val="ru-RU"/>
        </w:rPr>
        <w:t xml:space="preserve"> не соответствует рекварментам, или ТК нужно создать.</w:t>
      </w:r>
    </w:p>
    <w:p w:rsidR="007236B8" w:rsidRDefault="009D62D7" w:rsidP="00F92568">
      <w:pPr>
        <w:jc w:val="both"/>
        <w:rPr>
          <w:lang w:val="ru-RU"/>
        </w:rPr>
      </w:pPr>
      <w:r w:rsidRPr="009D62D7">
        <w:rPr>
          <w:b/>
        </w:rPr>
        <w:t>Environment</w:t>
      </w:r>
      <w:r w:rsidRPr="008E75B5">
        <w:rPr>
          <w:b/>
          <w:lang w:val="ru-RU"/>
        </w:rPr>
        <w:t xml:space="preserve"> </w:t>
      </w:r>
      <w:r w:rsidRPr="008E75B5">
        <w:rPr>
          <w:lang w:val="ru-RU"/>
        </w:rPr>
        <w:t xml:space="preserve">– </w:t>
      </w:r>
      <w:r>
        <w:rPr>
          <w:lang w:val="ru-RU"/>
        </w:rPr>
        <w:t>проблема с энварментом</w:t>
      </w:r>
      <w:r w:rsidR="008E75B5">
        <w:rPr>
          <w:lang w:val="ru-RU"/>
        </w:rPr>
        <w:t xml:space="preserve"> (он неправильно работае</w:t>
      </w:r>
      <w:r w:rsidR="004D10B9">
        <w:rPr>
          <w:lang w:val="ru-RU"/>
        </w:rPr>
        <w:t>т</w:t>
      </w:r>
      <w:r w:rsidR="008E75B5">
        <w:rPr>
          <w:lang w:val="ru-RU"/>
        </w:rPr>
        <w:t xml:space="preserve">, или неправильно настроен), или это </w:t>
      </w:r>
      <w:r w:rsidR="004D10B9">
        <w:rPr>
          <w:lang w:val="ru-RU"/>
        </w:rPr>
        <w:t xml:space="preserve">проблема </w:t>
      </w:r>
      <w:r w:rsidR="008E75B5">
        <w:t>SE</w:t>
      </w:r>
      <w:r w:rsidR="008E75B5">
        <w:rPr>
          <w:lang w:val="ru-RU"/>
        </w:rPr>
        <w:t>.</w:t>
      </w:r>
      <w:r w:rsidR="000D19B1">
        <w:rPr>
          <w:lang w:val="ru-RU"/>
        </w:rPr>
        <w:t xml:space="preserve"> Корректировать конфигурацию продукта.</w:t>
      </w:r>
    </w:p>
    <w:p w:rsidR="008E75B5" w:rsidRDefault="008E75B5" w:rsidP="00F92568">
      <w:pPr>
        <w:jc w:val="both"/>
        <w:rPr>
          <w:lang w:val="ru-RU"/>
        </w:rPr>
      </w:pPr>
      <w:r w:rsidRPr="008E75B5">
        <w:rPr>
          <w:b/>
        </w:rPr>
        <w:t>External</w:t>
      </w:r>
      <w:r w:rsidRPr="006C4CC1">
        <w:rPr>
          <w:b/>
          <w:lang w:val="ru-RU"/>
        </w:rPr>
        <w:t xml:space="preserve"> -3</w:t>
      </w:r>
      <w:r w:rsidRPr="008E75B5">
        <w:rPr>
          <w:b/>
          <w:vertAlign w:val="superscript"/>
        </w:rPr>
        <w:t>rd</w:t>
      </w:r>
      <w:r w:rsidRPr="006C4CC1">
        <w:rPr>
          <w:b/>
          <w:lang w:val="ru-RU"/>
        </w:rPr>
        <w:t xml:space="preserve"> </w:t>
      </w:r>
      <w:r w:rsidRPr="008E75B5">
        <w:rPr>
          <w:b/>
        </w:rPr>
        <w:t>Party</w:t>
      </w:r>
      <w:r w:rsidRPr="006C4CC1">
        <w:rPr>
          <w:lang w:val="ru-RU"/>
        </w:rPr>
        <w:t xml:space="preserve"> </w:t>
      </w:r>
      <w:r w:rsidR="006C4CC1" w:rsidRPr="006C4CC1">
        <w:rPr>
          <w:lang w:val="ru-RU"/>
        </w:rPr>
        <w:t>–</w:t>
      </w:r>
      <w:r w:rsidRPr="006C4CC1">
        <w:rPr>
          <w:lang w:val="ru-RU"/>
        </w:rPr>
        <w:t xml:space="preserve"> </w:t>
      </w:r>
      <w:r w:rsidR="006C4CC1">
        <w:rPr>
          <w:lang w:val="ru-RU"/>
        </w:rPr>
        <w:t xml:space="preserve">дефекты, которые не связаны с </w:t>
      </w:r>
      <w:r w:rsidR="00B84EFE">
        <w:rPr>
          <w:lang w:val="ru-RU"/>
        </w:rPr>
        <w:t>функциональностью разрабатываемого продукта</w:t>
      </w:r>
      <w:r w:rsidR="006C4CC1">
        <w:rPr>
          <w:lang w:val="ru-RU"/>
        </w:rPr>
        <w:t xml:space="preserve">. </w:t>
      </w:r>
      <w:r w:rsidR="00FD4DC3">
        <w:rPr>
          <w:lang w:val="ru-RU"/>
        </w:rPr>
        <w:t xml:space="preserve">Найти воркараунд или изменять другой продукт. </w:t>
      </w:r>
    </w:p>
    <w:p w:rsidR="00BA0AEE" w:rsidRPr="00461F53" w:rsidRDefault="00BA0AEE" w:rsidP="00F92568">
      <w:pPr>
        <w:jc w:val="both"/>
        <w:rPr>
          <w:lang w:val="ru-RU"/>
        </w:rPr>
      </w:pPr>
      <w:r w:rsidRPr="00BA0AEE">
        <w:rPr>
          <w:b/>
        </w:rPr>
        <w:t>Hardware</w:t>
      </w:r>
      <w:r w:rsidRPr="00FE099D">
        <w:rPr>
          <w:lang w:val="ru-RU"/>
        </w:rPr>
        <w:t xml:space="preserve"> </w:t>
      </w:r>
      <w:r w:rsidR="00FE099D" w:rsidRPr="00FE099D">
        <w:rPr>
          <w:lang w:val="ru-RU"/>
        </w:rPr>
        <w:t>–</w:t>
      </w:r>
      <w:r w:rsidRPr="00FE099D">
        <w:rPr>
          <w:lang w:val="ru-RU"/>
        </w:rPr>
        <w:t xml:space="preserve"> </w:t>
      </w:r>
      <w:r w:rsidR="00FE099D">
        <w:rPr>
          <w:lang w:val="ru-RU"/>
        </w:rPr>
        <w:t xml:space="preserve">проблема в ПО связана с ошибками в </w:t>
      </w:r>
      <w:r w:rsidR="00FE099D">
        <w:t>hardware</w:t>
      </w:r>
      <w:r w:rsidR="00FE099D" w:rsidRPr="00FE099D">
        <w:rPr>
          <w:lang w:val="ru-RU"/>
        </w:rPr>
        <w:t xml:space="preserve">. </w:t>
      </w:r>
      <w:r w:rsidR="00FE099D">
        <w:rPr>
          <w:lang w:val="ru-RU"/>
        </w:rPr>
        <w:t xml:space="preserve">Нужно </w:t>
      </w:r>
      <w:r w:rsidR="00B05F5C">
        <w:rPr>
          <w:lang w:val="ru-RU"/>
        </w:rPr>
        <w:t>изменять / исправлять</w:t>
      </w:r>
      <w:r w:rsidR="00FE099D">
        <w:rPr>
          <w:lang w:val="ru-RU"/>
        </w:rPr>
        <w:t xml:space="preserve"> </w:t>
      </w:r>
      <w:r w:rsidR="00FE099D">
        <w:t>hardware</w:t>
      </w:r>
      <w:r w:rsidR="00FE099D" w:rsidRPr="00FE099D">
        <w:rPr>
          <w:lang w:val="ru-RU"/>
        </w:rPr>
        <w:t xml:space="preserve">, </w:t>
      </w:r>
      <w:r w:rsidR="00FE099D">
        <w:rPr>
          <w:lang w:val="ru-RU"/>
        </w:rPr>
        <w:t xml:space="preserve">за это отвечают </w:t>
      </w:r>
      <w:r w:rsidR="00FE099D">
        <w:t>SE</w:t>
      </w:r>
      <w:r w:rsidR="00FE099D" w:rsidRPr="009B1159">
        <w:rPr>
          <w:lang w:val="ru-RU"/>
        </w:rPr>
        <w:t>.</w:t>
      </w:r>
    </w:p>
    <w:p w:rsidR="009B1159" w:rsidRDefault="009B1159" w:rsidP="00F92568">
      <w:pPr>
        <w:jc w:val="both"/>
        <w:rPr>
          <w:lang w:val="ru-RU"/>
        </w:rPr>
      </w:pPr>
      <w:r w:rsidRPr="009B1159">
        <w:rPr>
          <w:b/>
        </w:rPr>
        <w:t>Installation</w:t>
      </w:r>
      <w:r w:rsidRPr="00F266BB">
        <w:rPr>
          <w:lang w:val="ru-RU"/>
        </w:rPr>
        <w:t xml:space="preserve"> </w:t>
      </w:r>
      <w:r w:rsidR="00F266BB" w:rsidRPr="00F266BB">
        <w:rPr>
          <w:lang w:val="ru-RU"/>
        </w:rPr>
        <w:t>–</w:t>
      </w:r>
      <w:r w:rsidRPr="00F266BB">
        <w:rPr>
          <w:lang w:val="ru-RU"/>
        </w:rPr>
        <w:t xml:space="preserve"> </w:t>
      </w:r>
      <w:r w:rsidR="00F266BB">
        <w:rPr>
          <w:lang w:val="ru-RU"/>
        </w:rPr>
        <w:t xml:space="preserve">была ошибка в </w:t>
      </w:r>
      <w:r w:rsidR="00B05F5C">
        <w:rPr>
          <w:lang w:val="ru-RU"/>
        </w:rPr>
        <w:t>инсталляции</w:t>
      </w:r>
      <w:r w:rsidR="00F266BB">
        <w:rPr>
          <w:lang w:val="ru-RU"/>
        </w:rPr>
        <w:t xml:space="preserve"> или процедуре </w:t>
      </w:r>
      <w:r w:rsidR="00B05F5C">
        <w:rPr>
          <w:lang w:val="ru-RU"/>
        </w:rPr>
        <w:t>инсталляции</w:t>
      </w:r>
      <w:r w:rsidR="00F266BB">
        <w:rPr>
          <w:lang w:val="ru-RU"/>
        </w:rPr>
        <w:t xml:space="preserve">, или </w:t>
      </w:r>
      <w:r w:rsidR="00B05F5C">
        <w:rPr>
          <w:lang w:val="ru-RU"/>
        </w:rPr>
        <w:t>инсталляционный</w:t>
      </w:r>
      <w:r w:rsidR="00F266BB">
        <w:rPr>
          <w:lang w:val="ru-RU"/>
        </w:rPr>
        <w:t xml:space="preserve"> скрипт неисправен. Необходимо изменять инсталляционный скрипт или сборку</w:t>
      </w:r>
      <w:r w:rsidR="00B05F5C">
        <w:rPr>
          <w:lang w:val="ru-RU"/>
        </w:rPr>
        <w:t>,</w:t>
      </w:r>
      <w:r w:rsidR="00F266BB">
        <w:rPr>
          <w:lang w:val="ru-RU"/>
        </w:rPr>
        <w:t xml:space="preserve"> или еще раз переинсталлить продукт. </w:t>
      </w:r>
    </w:p>
    <w:p w:rsidR="00535CF7" w:rsidRDefault="00535CF7" w:rsidP="00F92568">
      <w:pPr>
        <w:jc w:val="both"/>
        <w:rPr>
          <w:b/>
        </w:rPr>
      </w:pPr>
      <w:r w:rsidRPr="00535CF7">
        <w:rPr>
          <w:b/>
        </w:rPr>
        <w:t>Defect Type</w:t>
      </w:r>
      <w:r>
        <w:rPr>
          <w:b/>
        </w:rPr>
        <w:t>:</w:t>
      </w:r>
    </w:p>
    <w:p w:rsidR="00535CF7" w:rsidRPr="00535CF7" w:rsidRDefault="00535CF7" w:rsidP="00535CF7">
      <w:pPr>
        <w:pStyle w:val="ListParagraph"/>
        <w:numPr>
          <w:ilvl w:val="0"/>
          <w:numId w:val="7"/>
        </w:numPr>
        <w:jc w:val="both"/>
        <w:rPr>
          <w:b/>
        </w:rPr>
      </w:pPr>
      <w:r>
        <w:t>Business Logic</w:t>
      </w:r>
    </w:p>
    <w:p w:rsidR="00535CF7" w:rsidRDefault="00535CF7" w:rsidP="00535CF7">
      <w:pPr>
        <w:pStyle w:val="ListParagraph"/>
        <w:numPr>
          <w:ilvl w:val="0"/>
          <w:numId w:val="7"/>
        </w:numPr>
        <w:jc w:val="both"/>
      </w:pPr>
      <w:r w:rsidRPr="00535CF7">
        <w:t>Core</w:t>
      </w:r>
      <w:r>
        <w:t>d</w:t>
      </w:r>
      <w:r w:rsidRPr="00535CF7">
        <w:t>um</w:t>
      </w:r>
      <w:r w:rsidR="0079042E">
        <w:rPr>
          <w:lang w:val="ru-RU"/>
        </w:rPr>
        <w:t>p</w:t>
      </w:r>
    </w:p>
    <w:p w:rsidR="00535CF7" w:rsidRDefault="00535CF7" w:rsidP="00535CF7">
      <w:pPr>
        <w:pStyle w:val="ListParagraph"/>
        <w:numPr>
          <w:ilvl w:val="0"/>
          <w:numId w:val="7"/>
        </w:numPr>
        <w:jc w:val="both"/>
      </w:pPr>
      <w:r>
        <w:t>Grammar</w:t>
      </w:r>
    </w:p>
    <w:p w:rsidR="00535CF7" w:rsidRDefault="00535CF7" w:rsidP="00535CF7">
      <w:pPr>
        <w:pStyle w:val="ListParagraph"/>
        <w:numPr>
          <w:ilvl w:val="0"/>
          <w:numId w:val="7"/>
        </w:numPr>
        <w:jc w:val="both"/>
      </w:pPr>
      <w:r>
        <w:t>Intended Use</w:t>
      </w:r>
    </w:p>
    <w:p w:rsidR="00535CF7" w:rsidRDefault="00535CF7" w:rsidP="00535CF7">
      <w:pPr>
        <w:pStyle w:val="ListParagraph"/>
        <w:numPr>
          <w:ilvl w:val="0"/>
          <w:numId w:val="7"/>
        </w:numPr>
        <w:jc w:val="both"/>
      </w:pPr>
      <w:r>
        <w:t>Interface</w:t>
      </w:r>
    </w:p>
    <w:p w:rsidR="00095D79" w:rsidRPr="00B05F5C" w:rsidRDefault="00535CF7" w:rsidP="007600EE">
      <w:pPr>
        <w:pStyle w:val="ListParagraph"/>
        <w:numPr>
          <w:ilvl w:val="0"/>
          <w:numId w:val="7"/>
        </w:numPr>
        <w:jc w:val="both"/>
        <w:rPr>
          <w:lang w:val="ru-RU"/>
        </w:rPr>
      </w:pPr>
      <w:r>
        <w:lastRenderedPageBreak/>
        <w:t>Non</w:t>
      </w:r>
      <w:r w:rsidRPr="00B05F5C">
        <w:rPr>
          <w:lang w:val="ru-RU"/>
        </w:rPr>
        <w:t xml:space="preserve"> </w:t>
      </w:r>
      <w:r>
        <w:t>Functional</w:t>
      </w:r>
      <w:r w:rsidR="007600EE" w:rsidRPr="00B05F5C">
        <w:rPr>
          <w:lang w:val="ru-RU"/>
        </w:rPr>
        <w:t xml:space="preserve"> - </w:t>
      </w:r>
      <w:r w:rsidR="003F1FD7" w:rsidRPr="007600EE">
        <w:rPr>
          <w:lang w:val="ru-RU"/>
        </w:rPr>
        <w:t>дефект</w:t>
      </w:r>
      <w:r w:rsidR="003F1FD7" w:rsidRPr="00B05F5C">
        <w:rPr>
          <w:lang w:val="ru-RU"/>
        </w:rPr>
        <w:t xml:space="preserve"> </w:t>
      </w:r>
      <w:r w:rsidR="003F1FD7" w:rsidRPr="007600EE">
        <w:rPr>
          <w:lang w:val="ru-RU"/>
        </w:rPr>
        <w:t>не</w:t>
      </w:r>
      <w:r w:rsidR="003F1FD7" w:rsidRPr="00B05F5C">
        <w:rPr>
          <w:lang w:val="ru-RU"/>
        </w:rPr>
        <w:t xml:space="preserve"> </w:t>
      </w:r>
      <w:r w:rsidR="003F1FD7" w:rsidRPr="007600EE">
        <w:rPr>
          <w:lang w:val="ru-RU"/>
        </w:rPr>
        <w:t>влияющий</w:t>
      </w:r>
      <w:r w:rsidR="003F1FD7" w:rsidRPr="00B05F5C">
        <w:rPr>
          <w:lang w:val="ru-RU"/>
        </w:rPr>
        <w:t xml:space="preserve"> </w:t>
      </w:r>
      <w:r w:rsidR="003F1FD7" w:rsidRPr="007600EE">
        <w:rPr>
          <w:lang w:val="ru-RU"/>
        </w:rPr>
        <w:t>на</w:t>
      </w:r>
      <w:r w:rsidR="003F1FD7" w:rsidRPr="00B05F5C">
        <w:rPr>
          <w:lang w:val="ru-RU"/>
        </w:rPr>
        <w:t xml:space="preserve"> </w:t>
      </w:r>
      <w:r w:rsidR="003F1FD7" w:rsidRPr="007600EE">
        <w:rPr>
          <w:lang w:val="ru-RU"/>
        </w:rPr>
        <w:t>внешние</w:t>
      </w:r>
      <w:r w:rsidR="003F1FD7" w:rsidRPr="00B05F5C">
        <w:rPr>
          <w:lang w:val="ru-RU"/>
        </w:rPr>
        <w:t xml:space="preserve"> </w:t>
      </w:r>
      <w:r w:rsidR="003F1FD7" w:rsidRPr="007600EE">
        <w:rPr>
          <w:lang w:val="ru-RU"/>
        </w:rPr>
        <w:t>проявления</w:t>
      </w:r>
      <w:r w:rsidR="003F1FD7" w:rsidRPr="00B05F5C">
        <w:rPr>
          <w:lang w:val="ru-RU"/>
        </w:rPr>
        <w:t xml:space="preserve"> </w:t>
      </w:r>
      <w:r w:rsidR="003F1FD7" w:rsidRPr="007600EE">
        <w:rPr>
          <w:lang w:val="ru-RU"/>
        </w:rPr>
        <w:t>функциональности</w:t>
      </w:r>
      <w:r w:rsidR="003F1FD7" w:rsidRPr="00B05F5C">
        <w:rPr>
          <w:lang w:val="ru-RU"/>
        </w:rPr>
        <w:t xml:space="preserve"> </w:t>
      </w:r>
      <w:r w:rsidR="003F1FD7" w:rsidRPr="007600EE">
        <w:rPr>
          <w:lang w:val="ru-RU"/>
        </w:rPr>
        <w:t>продукта</w:t>
      </w:r>
      <w:r w:rsidR="003F1FD7" w:rsidRPr="00B05F5C">
        <w:rPr>
          <w:lang w:val="ru-RU"/>
        </w:rPr>
        <w:t xml:space="preserve"> (</w:t>
      </w:r>
      <w:r w:rsidR="003F1FD7" w:rsidRPr="007600EE">
        <w:rPr>
          <w:lang w:val="ru-RU"/>
        </w:rPr>
        <w:t>неверная</w:t>
      </w:r>
      <w:r w:rsidR="003F1FD7" w:rsidRPr="00B05F5C">
        <w:rPr>
          <w:lang w:val="ru-RU"/>
        </w:rPr>
        <w:t xml:space="preserve"> / </w:t>
      </w:r>
      <w:r w:rsidR="003F1FD7" w:rsidRPr="007600EE">
        <w:rPr>
          <w:lang w:val="ru-RU"/>
        </w:rPr>
        <w:t>неточная</w:t>
      </w:r>
      <w:r w:rsidR="003F1FD7" w:rsidRPr="00B05F5C">
        <w:rPr>
          <w:lang w:val="ru-RU"/>
        </w:rPr>
        <w:t xml:space="preserve"> </w:t>
      </w:r>
      <w:r w:rsidR="003F1FD7" w:rsidRPr="007600EE">
        <w:rPr>
          <w:lang w:val="ru-RU"/>
        </w:rPr>
        <w:t>документация</w:t>
      </w:r>
      <w:r w:rsidR="003F1FD7" w:rsidRPr="00B05F5C">
        <w:rPr>
          <w:lang w:val="ru-RU"/>
        </w:rPr>
        <w:t xml:space="preserve">, </w:t>
      </w:r>
      <w:r w:rsidR="003F1FD7" w:rsidRPr="007600EE">
        <w:rPr>
          <w:lang w:val="ru-RU"/>
        </w:rPr>
        <w:t>переделка</w:t>
      </w:r>
      <w:r w:rsidR="003F1FD7" w:rsidRPr="00B05F5C">
        <w:rPr>
          <w:lang w:val="ru-RU"/>
        </w:rPr>
        <w:t xml:space="preserve"> </w:t>
      </w:r>
      <w:r w:rsidR="003F1FD7" w:rsidRPr="007600EE">
        <w:rPr>
          <w:lang w:val="ru-RU"/>
        </w:rPr>
        <w:t>внутренней</w:t>
      </w:r>
      <w:r w:rsidR="003F1FD7" w:rsidRPr="00B05F5C">
        <w:rPr>
          <w:lang w:val="ru-RU"/>
        </w:rPr>
        <w:t xml:space="preserve"> </w:t>
      </w:r>
      <w:r w:rsidR="003F1FD7" w:rsidRPr="007600EE">
        <w:rPr>
          <w:lang w:val="ru-RU"/>
        </w:rPr>
        <w:t>реализации</w:t>
      </w:r>
      <w:r w:rsidR="003F1FD7" w:rsidRPr="00B05F5C">
        <w:rPr>
          <w:lang w:val="ru-RU"/>
        </w:rPr>
        <w:t xml:space="preserve"> </w:t>
      </w:r>
      <w:r w:rsidR="003F1FD7" w:rsidRPr="007600EE">
        <w:rPr>
          <w:lang w:val="ru-RU"/>
        </w:rPr>
        <w:t>функциональности</w:t>
      </w:r>
      <w:r w:rsidR="00B05F5C" w:rsidRPr="00B05F5C">
        <w:rPr>
          <w:lang w:val="ru-RU"/>
        </w:rPr>
        <w:t xml:space="preserve">, </w:t>
      </w:r>
      <w:r w:rsidR="00B05F5C">
        <w:rPr>
          <w:lang w:val="ru-RU"/>
        </w:rPr>
        <w:t>т</w:t>
      </w:r>
      <w:r w:rsidR="00B05F5C" w:rsidRPr="00B05F5C">
        <w:rPr>
          <w:lang w:val="ru-RU"/>
        </w:rPr>
        <w:t>.</w:t>
      </w:r>
      <w:r w:rsidR="00B05F5C">
        <w:rPr>
          <w:lang w:val="ru-RU"/>
        </w:rPr>
        <w:t>е</w:t>
      </w:r>
      <w:r w:rsidR="00B05F5C" w:rsidRPr="00B05F5C">
        <w:rPr>
          <w:lang w:val="ru-RU"/>
        </w:rPr>
        <w:t>.</w:t>
      </w:r>
      <w:r w:rsidR="00B05F5C">
        <w:rPr>
          <w:lang w:val="ru-RU"/>
        </w:rPr>
        <w:t xml:space="preserve"> </w:t>
      </w:r>
      <w:r w:rsidR="003F1FD7" w:rsidRPr="007600EE">
        <w:rPr>
          <w:lang w:val="ru-RU"/>
        </w:rPr>
        <w:t>рефакторинг</w:t>
      </w:r>
      <w:r w:rsidR="003F1FD7" w:rsidRPr="00B05F5C">
        <w:rPr>
          <w:lang w:val="ru-RU"/>
        </w:rPr>
        <w:t xml:space="preserve">), </w:t>
      </w:r>
      <w:r w:rsidR="003F1FD7" w:rsidRPr="007600EE">
        <w:rPr>
          <w:lang w:val="ru-RU"/>
        </w:rPr>
        <w:t>внешнее</w:t>
      </w:r>
      <w:r w:rsidR="003F1FD7" w:rsidRPr="00B05F5C">
        <w:rPr>
          <w:lang w:val="ru-RU"/>
        </w:rPr>
        <w:t xml:space="preserve"> </w:t>
      </w:r>
      <w:r w:rsidR="003F1FD7" w:rsidRPr="007600EE">
        <w:rPr>
          <w:lang w:val="ru-RU"/>
        </w:rPr>
        <w:t>поведение</w:t>
      </w:r>
      <w:r w:rsidR="003F1FD7" w:rsidRPr="00B05F5C">
        <w:rPr>
          <w:lang w:val="ru-RU"/>
        </w:rPr>
        <w:t xml:space="preserve"> </w:t>
      </w:r>
      <w:r w:rsidR="003F1FD7" w:rsidRPr="007600EE">
        <w:rPr>
          <w:lang w:val="ru-RU"/>
        </w:rPr>
        <w:t>программы</w:t>
      </w:r>
      <w:r w:rsidR="003F1FD7" w:rsidRPr="00B05F5C">
        <w:rPr>
          <w:lang w:val="ru-RU"/>
        </w:rPr>
        <w:t xml:space="preserve"> </w:t>
      </w:r>
      <w:r w:rsidR="003F1FD7" w:rsidRPr="007600EE">
        <w:rPr>
          <w:lang w:val="ru-RU"/>
        </w:rPr>
        <w:t>остается</w:t>
      </w:r>
      <w:r w:rsidR="003F1FD7" w:rsidRPr="00B05F5C">
        <w:rPr>
          <w:lang w:val="ru-RU"/>
        </w:rPr>
        <w:t xml:space="preserve"> </w:t>
      </w:r>
      <w:r w:rsidR="003F1FD7" w:rsidRPr="007600EE">
        <w:rPr>
          <w:lang w:val="ru-RU"/>
        </w:rPr>
        <w:t>такое</w:t>
      </w:r>
      <w:r w:rsidR="003F1FD7" w:rsidRPr="00B05F5C">
        <w:rPr>
          <w:lang w:val="ru-RU"/>
        </w:rPr>
        <w:t xml:space="preserve"> </w:t>
      </w:r>
      <w:r w:rsidR="003F1FD7" w:rsidRPr="007600EE">
        <w:rPr>
          <w:lang w:val="ru-RU"/>
        </w:rPr>
        <w:t>же</w:t>
      </w:r>
      <w:r w:rsidR="003F1FD7" w:rsidRPr="00B05F5C">
        <w:rPr>
          <w:lang w:val="ru-RU"/>
        </w:rPr>
        <w:t>;</w:t>
      </w:r>
    </w:p>
    <w:p w:rsidR="00535CF7" w:rsidRPr="001638FE" w:rsidRDefault="001638FE" w:rsidP="0067145E">
      <w:pPr>
        <w:ind w:left="45"/>
        <w:jc w:val="center"/>
        <w:rPr>
          <w:b/>
          <w:sz w:val="32"/>
          <w:szCs w:val="32"/>
        </w:rPr>
      </w:pPr>
      <w:r w:rsidRPr="001638FE">
        <w:rPr>
          <w:b/>
          <w:sz w:val="32"/>
          <w:szCs w:val="32"/>
        </w:rPr>
        <w:t>Defect Statu</w:t>
      </w:r>
      <w:r>
        <w:rPr>
          <w:b/>
          <w:sz w:val="32"/>
          <w:szCs w:val="32"/>
        </w:rPr>
        <w:t>s</w:t>
      </w:r>
      <w:r w:rsidR="0067145E" w:rsidRPr="001638FE">
        <w:rPr>
          <w:b/>
          <w:sz w:val="32"/>
          <w:szCs w:val="32"/>
        </w:rPr>
        <w:t>es</w:t>
      </w:r>
    </w:p>
    <w:p w:rsidR="003C6929" w:rsidRDefault="003C6929" w:rsidP="003C6929">
      <w:pPr>
        <w:pStyle w:val="Heading2"/>
      </w:pPr>
      <w:r>
        <w:t>Evaluate the problem</w:t>
      </w:r>
    </w:p>
    <w:p w:rsidR="001638FE" w:rsidRDefault="001638FE" w:rsidP="001638FE">
      <w:r>
        <w:t xml:space="preserve">Once the defect is registered in </w:t>
      </w:r>
      <w:r w:rsidR="00462DF4" w:rsidRPr="00462DF4">
        <w:t>bug trac</w:t>
      </w:r>
      <w:r w:rsidR="00462DF4">
        <w:t>k</w:t>
      </w:r>
      <w:r w:rsidR="00462DF4" w:rsidRPr="00462DF4">
        <w:t xml:space="preserve">ing </w:t>
      </w:r>
      <w:r w:rsidR="00462DF4">
        <w:t>system</w:t>
      </w:r>
      <w:r>
        <w:t>, product specialist or programmer evaluates the defect in order to understand what needs to be done to resolve the problem.</w:t>
      </w:r>
    </w:p>
    <w:p w:rsidR="001638FE" w:rsidRDefault="001638FE" w:rsidP="001638FE">
      <w:pPr>
        <w:pStyle w:val="Heading2"/>
      </w:pPr>
      <w:r>
        <w:t>Schedule the problem fixing</w:t>
      </w:r>
    </w:p>
    <w:p w:rsidR="001638FE" w:rsidRDefault="001638FE" w:rsidP="001638FE">
      <w:r>
        <w:t>As soon as the defect is evaluated, it can be moved to the following target statuses:</w:t>
      </w:r>
    </w:p>
    <w:p w:rsidR="001638FE" w:rsidRDefault="001638FE" w:rsidP="001638FE">
      <w:pPr>
        <w:numPr>
          <w:ilvl w:val="0"/>
          <w:numId w:val="9"/>
        </w:numPr>
        <w:spacing w:after="0" w:line="240" w:lineRule="auto"/>
      </w:pPr>
      <w:r>
        <w:t xml:space="preserve">Open – when a defect is added to the scope of certain version </w:t>
      </w:r>
    </w:p>
    <w:p w:rsidR="001638FE" w:rsidRDefault="001638FE" w:rsidP="001638FE">
      <w:pPr>
        <w:numPr>
          <w:ilvl w:val="0"/>
          <w:numId w:val="9"/>
        </w:numPr>
        <w:spacing w:after="0" w:line="240" w:lineRule="auto"/>
        <w:rPr>
          <w:ins w:id="5" w:author="Izabella" w:date="2005-05-19T18:14:00Z"/>
        </w:rPr>
      </w:pPr>
      <w:r>
        <w:t>New – when the evaluation of the defect lacks some details, the defect can be sent back for re-evaluation</w:t>
      </w:r>
    </w:p>
    <w:p w:rsidR="001638FE" w:rsidRDefault="001638FE" w:rsidP="001638FE">
      <w:pPr>
        <w:numPr>
          <w:ilvl w:val="0"/>
          <w:numId w:val="9"/>
        </w:numPr>
        <w:spacing w:after="0" w:line="240" w:lineRule="auto"/>
      </w:pPr>
      <w:r>
        <w:t>Reviewed – when the problem was already fixed before.</w:t>
      </w:r>
    </w:p>
    <w:p w:rsidR="001638FE" w:rsidRDefault="001638FE" w:rsidP="001638FE">
      <w:pPr>
        <w:numPr>
          <w:ilvl w:val="0"/>
          <w:numId w:val="9"/>
        </w:numPr>
        <w:spacing w:after="0" w:line="240" w:lineRule="auto"/>
      </w:pPr>
      <w:r>
        <w:t>Closed – when no changes are required, (if the defect was created by misunderstanding)</w:t>
      </w:r>
    </w:p>
    <w:p w:rsidR="001638FE" w:rsidRDefault="001638FE" w:rsidP="001638FE">
      <w:pPr>
        <w:pStyle w:val="Heading2"/>
      </w:pPr>
      <w:r>
        <w:t>Fix the problem</w:t>
      </w:r>
    </w:p>
    <w:p w:rsidR="001638FE" w:rsidRDefault="001638FE" w:rsidP="001638FE">
      <w:pPr>
        <w:spacing w:after="0" w:line="240" w:lineRule="auto"/>
      </w:pPr>
    </w:p>
    <w:p w:rsidR="001638FE" w:rsidRDefault="001638FE" w:rsidP="001638FE">
      <w:pPr>
        <w:pStyle w:val="ListParagraph"/>
        <w:numPr>
          <w:ilvl w:val="0"/>
          <w:numId w:val="9"/>
        </w:numPr>
      </w:pPr>
      <w:r>
        <w:t>When the defect is in status “Open” it means that the defect will be fixed as soon as the development of target version is started.</w:t>
      </w:r>
    </w:p>
    <w:p w:rsidR="003C6929" w:rsidRDefault="003C6929" w:rsidP="003C6929">
      <w:pPr>
        <w:pStyle w:val="Heading2"/>
      </w:pPr>
      <w:r>
        <w:t>Review the changes</w:t>
      </w:r>
    </w:p>
    <w:p w:rsidR="003C6929" w:rsidRDefault="003C6929" w:rsidP="003C6929">
      <w:r>
        <w:t>After changes are performed, they should be reviewed by another employee to make sure there’s no error and the solution chosen is the optimal one.</w:t>
      </w:r>
    </w:p>
    <w:p w:rsidR="003C6929" w:rsidRDefault="003C6929" w:rsidP="003C6929">
      <w:pPr>
        <w:pStyle w:val="Heading2"/>
      </w:pPr>
      <w:r>
        <w:t>Perform internal testing</w:t>
      </w:r>
    </w:p>
    <w:p w:rsidR="003C6929" w:rsidRDefault="003C6929" w:rsidP="003C6929">
      <w:r>
        <w:t>After changes are reviewed, they should be tested by internal QA.</w:t>
      </w:r>
    </w:p>
    <w:p w:rsidR="003C6929" w:rsidRDefault="003C6929" w:rsidP="003C6929">
      <w:pPr>
        <w:pStyle w:val="Heading2"/>
      </w:pPr>
      <w:r>
        <w:t>Perform change testing</w:t>
      </w:r>
    </w:p>
    <w:p w:rsidR="0067145E" w:rsidRDefault="003C6929" w:rsidP="0067145E">
      <w:pPr>
        <w:jc w:val="both"/>
      </w:pPr>
      <w:r>
        <w:t>Change testing is performed by a special testing team, independently from programmers.</w:t>
      </w:r>
    </w:p>
    <w:p w:rsidR="003C6929" w:rsidRDefault="003C6929" w:rsidP="003C6929">
      <w:pPr>
        <w:pStyle w:val="Heading2"/>
      </w:pPr>
      <w:r>
        <w:t>Close the defect</w:t>
      </w:r>
    </w:p>
    <w:p w:rsidR="003C6929" w:rsidRDefault="003C6929" w:rsidP="003C6929">
      <w:r>
        <w:t>As soon as defect is tested, Programming Manager or Product Specialist can close the defect.</w:t>
      </w:r>
    </w:p>
    <w:p w:rsidR="003F1FD7" w:rsidRDefault="003F1FD7" w:rsidP="003F1FD7">
      <w:pPr>
        <w:pStyle w:val="Heading2"/>
      </w:pPr>
      <w:r>
        <w:t>Resolve the problem found during testing</w:t>
      </w:r>
    </w:p>
    <w:p w:rsidR="003F1FD7" w:rsidRDefault="003F1FD7" w:rsidP="003F1FD7">
      <w:r>
        <w:t>As soon as some problem is found during testing and the defect status is changed to “Rework”, there are 2 ways how the problem can be resolved:</w:t>
      </w:r>
    </w:p>
    <w:p w:rsidR="003F1FD7" w:rsidRDefault="003F1FD7" w:rsidP="003F1FD7">
      <w:pPr>
        <w:numPr>
          <w:ilvl w:val="0"/>
          <w:numId w:val="10"/>
        </w:numPr>
        <w:spacing w:after="0" w:line="240" w:lineRule="auto"/>
      </w:pPr>
      <w:r>
        <w:t>If the fix proves to be really incorrect, defect should be re-fixed (status is changed to “Open”);</w:t>
      </w:r>
    </w:p>
    <w:p w:rsidR="003F1FD7" w:rsidRDefault="003F1FD7" w:rsidP="003F1FD7">
      <w:pPr>
        <w:numPr>
          <w:ilvl w:val="0"/>
          <w:numId w:val="10"/>
        </w:numPr>
        <w:spacing w:after="0" w:line="240" w:lineRule="auto"/>
      </w:pPr>
      <w:r>
        <w:t>If the fix is still correct, re-testing is required (status is changed to “Fixed”).</w:t>
      </w:r>
    </w:p>
    <w:p w:rsidR="003C6929" w:rsidRDefault="003C6929" w:rsidP="0067145E">
      <w:pPr>
        <w:jc w:val="both"/>
      </w:pPr>
    </w:p>
    <w:p w:rsidR="00461F53" w:rsidRPr="0067145E" w:rsidRDefault="00461F53" w:rsidP="0067145E">
      <w:pPr>
        <w:jc w:val="both"/>
      </w:pPr>
    </w:p>
    <w:p w:rsidR="00EE6297" w:rsidRPr="00B572E8" w:rsidRDefault="00EE6297" w:rsidP="00EE6297">
      <w:pPr>
        <w:jc w:val="center"/>
        <w:rPr>
          <w:b/>
          <w:sz w:val="32"/>
          <w:szCs w:val="32"/>
        </w:rPr>
      </w:pPr>
      <w:r>
        <w:rPr>
          <w:b/>
          <w:sz w:val="32"/>
          <w:szCs w:val="32"/>
          <w:lang w:val="ru-RU"/>
        </w:rPr>
        <w:lastRenderedPageBreak/>
        <w:t>Баг</w:t>
      </w:r>
      <w:r w:rsidRPr="00B572E8">
        <w:rPr>
          <w:b/>
          <w:sz w:val="32"/>
          <w:szCs w:val="32"/>
        </w:rPr>
        <w:t>-</w:t>
      </w:r>
      <w:r>
        <w:rPr>
          <w:b/>
          <w:sz w:val="32"/>
          <w:szCs w:val="32"/>
          <w:lang w:val="ru-RU"/>
        </w:rPr>
        <w:t>треки</w:t>
      </w:r>
      <w:r w:rsidRPr="00497723">
        <w:rPr>
          <w:b/>
          <w:sz w:val="32"/>
          <w:szCs w:val="32"/>
          <w:lang w:val="ru-RU"/>
        </w:rPr>
        <w:t>нговые</w:t>
      </w:r>
      <w:r w:rsidRPr="00B572E8">
        <w:rPr>
          <w:b/>
          <w:sz w:val="32"/>
          <w:szCs w:val="32"/>
        </w:rPr>
        <w:t xml:space="preserve"> </w:t>
      </w:r>
      <w:r w:rsidRPr="00497723">
        <w:rPr>
          <w:b/>
          <w:sz w:val="32"/>
          <w:szCs w:val="32"/>
          <w:lang w:val="ru-RU"/>
        </w:rPr>
        <w:t>системы</w:t>
      </w:r>
    </w:p>
    <w:p w:rsidR="005B7558" w:rsidRPr="005B7558" w:rsidRDefault="00934320" w:rsidP="005B7558">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b/>
          <w:sz w:val="22"/>
          <w:szCs w:val="22"/>
        </w:rPr>
        <w:t>Defect</w:t>
      </w:r>
      <w:r w:rsidR="005B7558" w:rsidRPr="00934320">
        <w:rPr>
          <w:rFonts w:asciiTheme="minorHAnsi" w:eastAsiaTheme="minorHAnsi" w:hAnsiTheme="minorHAnsi" w:cstheme="minorBidi"/>
          <w:b/>
          <w:sz w:val="22"/>
          <w:szCs w:val="22"/>
        </w:rPr>
        <w:t xml:space="preserve"> tracking System</w:t>
      </w:r>
      <w:r w:rsidR="00DC764B">
        <w:rPr>
          <w:rFonts w:asciiTheme="minorHAnsi" w:eastAsiaTheme="minorHAnsi" w:hAnsiTheme="minorHAnsi" w:cstheme="minorBidi"/>
          <w:b/>
          <w:sz w:val="22"/>
          <w:szCs w:val="22"/>
        </w:rPr>
        <w:t xml:space="preserve">  </w:t>
      </w:r>
      <w:r w:rsidR="005B7558" w:rsidRPr="005B7558">
        <w:rPr>
          <w:rFonts w:asciiTheme="minorHAnsi" w:eastAsiaTheme="minorHAnsi" w:hAnsiTheme="minorHAnsi" w:cstheme="minorBidi"/>
          <w:sz w:val="22"/>
          <w:szCs w:val="22"/>
        </w:rPr>
        <w:t xml:space="preserve">- a software application that is designed to help quality assurance and programmers keep track of reported software defects in their work. </w:t>
      </w:r>
    </w:p>
    <w:p w:rsidR="00DC764B" w:rsidRDefault="00DC764B" w:rsidP="005B7558">
      <w:pPr>
        <w:pStyle w:val="NormalWeb"/>
        <w:spacing w:before="0" w:beforeAutospacing="0" w:after="0" w:afterAutospacing="0"/>
        <w:rPr>
          <w:rFonts w:asciiTheme="minorHAnsi" w:eastAsiaTheme="minorHAnsi" w:hAnsiTheme="minorHAnsi" w:cstheme="minorBidi"/>
          <w:b/>
          <w:sz w:val="22"/>
          <w:szCs w:val="22"/>
        </w:rPr>
      </w:pPr>
    </w:p>
    <w:p w:rsidR="005B7558" w:rsidRPr="00934320" w:rsidRDefault="005B7558" w:rsidP="005B7558">
      <w:pPr>
        <w:pStyle w:val="NormalWeb"/>
        <w:spacing w:before="0" w:beforeAutospacing="0" w:after="0" w:afterAutospacing="0"/>
        <w:rPr>
          <w:rFonts w:asciiTheme="minorHAnsi" w:eastAsiaTheme="minorHAnsi" w:hAnsiTheme="minorHAnsi" w:cstheme="minorBidi"/>
          <w:b/>
          <w:sz w:val="22"/>
          <w:szCs w:val="22"/>
        </w:rPr>
      </w:pPr>
      <w:r w:rsidRPr="00934320">
        <w:rPr>
          <w:rFonts w:asciiTheme="minorHAnsi" w:eastAsiaTheme="minorHAnsi" w:hAnsiTheme="minorHAnsi" w:cstheme="minorBidi"/>
          <w:b/>
          <w:sz w:val="22"/>
          <w:szCs w:val="22"/>
        </w:rPr>
        <w:t>Defect Tracking Tool common tasks:</w:t>
      </w:r>
    </w:p>
    <w:p w:rsidR="005B7558" w:rsidRPr="005B7558" w:rsidRDefault="005B7558" w:rsidP="005B7558">
      <w:pPr>
        <w:pStyle w:val="NormalWeb"/>
        <w:spacing w:before="0" w:beforeAutospacing="0" w:after="0" w:afterAutospacing="0"/>
        <w:rPr>
          <w:rFonts w:asciiTheme="minorHAnsi" w:eastAsiaTheme="minorHAnsi" w:hAnsiTheme="minorHAnsi" w:cstheme="minorBidi"/>
          <w:sz w:val="22"/>
          <w:szCs w:val="22"/>
        </w:rPr>
      </w:pPr>
      <w:r w:rsidRPr="005B7558">
        <w:rPr>
          <w:rFonts w:asciiTheme="minorHAnsi" w:eastAsiaTheme="minorHAnsi" w:hAnsiTheme="minorHAnsi" w:cstheme="minorBidi"/>
          <w:sz w:val="22"/>
          <w:szCs w:val="22"/>
        </w:rPr>
        <w:t>Collect defect/request records</w:t>
      </w:r>
    </w:p>
    <w:p w:rsidR="005B7558" w:rsidRPr="005B7558" w:rsidRDefault="005B7558" w:rsidP="005B7558">
      <w:pPr>
        <w:pStyle w:val="NormalWeb"/>
        <w:spacing w:before="0" w:beforeAutospacing="0" w:after="0" w:afterAutospacing="0"/>
        <w:rPr>
          <w:rFonts w:asciiTheme="minorHAnsi" w:eastAsiaTheme="minorHAnsi" w:hAnsiTheme="minorHAnsi" w:cstheme="minorBidi"/>
          <w:sz w:val="22"/>
          <w:szCs w:val="22"/>
        </w:rPr>
      </w:pPr>
      <w:r w:rsidRPr="005B7558">
        <w:rPr>
          <w:rFonts w:asciiTheme="minorHAnsi" w:eastAsiaTheme="minorHAnsi" w:hAnsiTheme="minorHAnsi" w:cstheme="minorBidi"/>
          <w:sz w:val="22"/>
          <w:szCs w:val="22"/>
        </w:rPr>
        <w:t>Assign defect/request record to the responsible person</w:t>
      </w:r>
    </w:p>
    <w:p w:rsidR="005B7558" w:rsidRPr="005B7558" w:rsidRDefault="005B7558" w:rsidP="005B7558">
      <w:pPr>
        <w:pStyle w:val="NormalWeb"/>
        <w:spacing w:before="0" w:beforeAutospacing="0" w:after="0" w:afterAutospacing="0"/>
        <w:rPr>
          <w:rFonts w:asciiTheme="minorHAnsi" w:eastAsiaTheme="minorHAnsi" w:hAnsiTheme="minorHAnsi" w:cstheme="minorBidi"/>
          <w:sz w:val="22"/>
          <w:szCs w:val="22"/>
        </w:rPr>
      </w:pPr>
      <w:r w:rsidRPr="005B7558">
        <w:rPr>
          <w:rFonts w:asciiTheme="minorHAnsi" w:eastAsiaTheme="minorHAnsi" w:hAnsiTheme="minorHAnsi" w:cstheme="minorBidi"/>
          <w:sz w:val="22"/>
          <w:szCs w:val="22"/>
        </w:rPr>
        <w:t>Collect defect/request history</w:t>
      </w:r>
    </w:p>
    <w:p w:rsidR="005B7558" w:rsidRPr="005B7558" w:rsidRDefault="005B7558" w:rsidP="005B7558">
      <w:pPr>
        <w:pStyle w:val="NormalWeb"/>
        <w:spacing w:before="0" w:beforeAutospacing="0" w:after="0" w:afterAutospacing="0"/>
        <w:rPr>
          <w:rFonts w:asciiTheme="minorHAnsi" w:eastAsiaTheme="minorHAnsi" w:hAnsiTheme="minorHAnsi" w:cstheme="minorBidi"/>
          <w:sz w:val="22"/>
          <w:szCs w:val="22"/>
        </w:rPr>
      </w:pPr>
      <w:r w:rsidRPr="005B7558">
        <w:rPr>
          <w:rFonts w:asciiTheme="minorHAnsi" w:eastAsiaTheme="minorHAnsi" w:hAnsiTheme="minorHAnsi" w:cstheme="minorBidi"/>
          <w:sz w:val="22"/>
          <w:szCs w:val="22"/>
        </w:rPr>
        <w:t>Find defect/request by defined condition</w:t>
      </w:r>
    </w:p>
    <w:p w:rsidR="005B7558" w:rsidRPr="005B7558" w:rsidRDefault="005B7558" w:rsidP="005B7558">
      <w:pPr>
        <w:pStyle w:val="NormalWeb"/>
        <w:spacing w:before="0" w:beforeAutospacing="0" w:after="0" w:afterAutospacing="0"/>
        <w:rPr>
          <w:rFonts w:asciiTheme="minorHAnsi" w:eastAsiaTheme="minorHAnsi" w:hAnsiTheme="minorHAnsi" w:cstheme="minorBidi"/>
          <w:sz w:val="22"/>
          <w:szCs w:val="22"/>
        </w:rPr>
      </w:pPr>
      <w:r w:rsidRPr="005B7558">
        <w:rPr>
          <w:rFonts w:asciiTheme="minorHAnsi" w:eastAsiaTheme="minorHAnsi" w:hAnsiTheme="minorHAnsi" w:cstheme="minorBidi"/>
          <w:sz w:val="22"/>
          <w:szCs w:val="22"/>
        </w:rPr>
        <w:t>Filter defect/request list by defined condition</w:t>
      </w:r>
    </w:p>
    <w:p w:rsidR="005B7558" w:rsidRPr="00B572E8" w:rsidRDefault="005B7558" w:rsidP="005B7558">
      <w:pPr>
        <w:pStyle w:val="NormalWeb"/>
        <w:spacing w:before="0" w:beforeAutospacing="0" w:after="0" w:afterAutospacing="0"/>
        <w:rPr>
          <w:rFonts w:asciiTheme="minorHAnsi" w:eastAsiaTheme="minorHAnsi" w:hAnsiTheme="minorHAnsi" w:cstheme="minorBidi"/>
          <w:sz w:val="22"/>
          <w:szCs w:val="22"/>
          <w:lang w:val="ru-RU"/>
        </w:rPr>
      </w:pPr>
      <w:r w:rsidRPr="005B7558">
        <w:rPr>
          <w:rFonts w:asciiTheme="minorHAnsi" w:eastAsiaTheme="minorHAnsi" w:hAnsiTheme="minorHAnsi" w:cstheme="minorBidi"/>
          <w:sz w:val="22"/>
          <w:szCs w:val="22"/>
        </w:rPr>
        <w:t>Close</w:t>
      </w:r>
      <w:r w:rsidRPr="00B572E8">
        <w:rPr>
          <w:rFonts w:asciiTheme="minorHAnsi" w:eastAsiaTheme="minorHAnsi" w:hAnsiTheme="minorHAnsi" w:cstheme="minorBidi"/>
          <w:sz w:val="22"/>
          <w:szCs w:val="22"/>
          <w:lang w:val="ru-RU"/>
        </w:rPr>
        <w:t xml:space="preserve"> </w:t>
      </w:r>
      <w:r w:rsidRPr="005B7558">
        <w:rPr>
          <w:rFonts w:asciiTheme="minorHAnsi" w:eastAsiaTheme="minorHAnsi" w:hAnsiTheme="minorHAnsi" w:cstheme="minorBidi"/>
          <w:sz w:val="22"/>
          <w:szCs w:val="22"/>
        </w:rPr>
        <w:t>defect</w:t>
      </w:r>
      <w:r w:rsidRPr="00B572E8">
        <w:rPr>
          <w:rFonts w:asciiTheme="minorHAnsi" w:eastAsiaTheme="minorHAnsi" w:hAnsiTheme="minorHAnsi" w:cstheme="minorBidi"/>
          <w:sz w:val="22"/>
          <w:szCs w:val="22"/>
          <w:lang w:val="ru-RU"/>
        </w:rPr>
        <w:t>/</w:t>
      </w:r>
      <w:r w:rsidRPr="005B7558">
        <w:rPr>
          <w:rFonts w:asciiTheme="minorHAnsi" w:eastAsiaTheme="minorHAnsi" w:hAnsiTheme="minorHAnsi" w:cstheme="minorBidi"/>
          <w:sz w:val="22"/>
          <w:szCs w:val="22"/>
        </w:rPr>
        <w:t>request</w:t>
      </w:r>
      <w:r w:rsidRPr="00B572E8">
        <w:rPr>
          <w:rFonts w:asciiTheme="minorHAnsi" w:eastAsiaTheme="minorHAnsi" w:hAnsiTheme="minorHAnsi" w:cstheme="minorBidi"/>
          <w:sz w:val="22"/>
          <w:szCs w:val="22"/>
          <w:lang w:val="ru-RU"/>
        </w:rPr>
        <w:t xml:space="preserve"> </w:t>
      </w:r>
      <w:r w:rsidRPr="005B7558">
        <w:rPr>
          <w:rFonts w:asciiTheme="minorHAnsi" w:eastAsiaTheme="minorHAnsi" w:hAnsiTheme="minorHAnsi" w:cstheme="minorBidi"/>
          <w:sz w:val="22"/>
          <w:szCs w:val="22"/>
        </w:rPr>
        <w:t>record</w:t>
      </w:r>
    </w:p>
    <w:p w:rsidR="005B7558" w:rsidRDefault="005B7558" w:rsidP="00EE6297">
      <w:pPr>
        <w:jc w:val="both"/>
        <w:rPr>
          <w:rStyle w:val="apple-style-span"/>
          <w:rFonts w:ascii="Arial" w:hAnsi="Arial" w:cs="Arial"/>
          <w:color w:val="222222"/>
          <w:sz w:val="18"/>
          <w:szCs w:val="18"/>
          <w:lang w:val="ru-RU"/>
        </w:rPr>
      </w:pPr>
    </w:p>
    <w:p w:rsidR="00EE6297" w:rsidRDefault="00EE6297" w:rsidP="00EE6297">
      <w:pPr>
        <w:jc w:val="both"/>
        <w:rPr>
          <w:rStyle w:val="apple-style-span"/>
          <w:rFonts w:ascii="Arial" w:hAnsi="Arial" w:cs="Arial"/>
          <w:color w:val="222222"/>
          <w:sz w:val="18"/>
          <w:szCs w:val="18"/>
          <w:lang w:val="ru-RU"/>
        </w:rPr>
      </w:pPr>
      <w:r w:rsidRPr="00497723">
        <w:rPr>
          <w:rStyle w:val="apple-style-span"/>
          <w:rFonts w:ascii="Arial" w:hAnsi="Arial" w:cs="Arial"/>
          <w:color w:val="222222"/>
          <w:sz w:val="18"/>
          <w:szCs w:val="18"/>
          <w:lang w:val="ru-RU"/>
        </w:rPr>
        <w:t>В большинстве современных компаний используются специальные системы для регистрации дефектов, или багов. В эти системы тестировщики заносят найденные ошибки, разработчики их исправляют, а менеджеры проектов смотрят статус продукта. Ведение дефектов в таких системах и называется баг-трекингом.</w:t>
      </w:r>
      <w:r>
        <w:rPr>
          <w:rStyle w:val="apple-style-span"/>
          <w:rFonts w:ascii="Arial" w:hAnsi="Arial" w:cs="Arial"/>
          <w:color w:val="222222"/>
          <w:sz w:val="18"/>
          <w:szCs w:val="18"/>
          <w:lang w:val="ru-RU"/>
        </w:rPr>
        <w:t xml:space="preserve"> </w:t>
      </w:r>
      <w:r w:rsidRPr="00497723">
        <w:rPr>
          <w:rStyle w:val="apple-style-span"/>
          <w:rFonts w:ascii="Arial" w:hAnsi="Arial" w:cs="Arial"/>
          <w:color w:val="222222"/>
          <w:sz w:val="18"/>
          <w:szCs w:val="18"/>
          <w:lang w:val="ru-RU"/>
        </w:rPr>
        <w:t>Кстати, если ты читал книгу Канера, то явно знаком с подходом к баг-трекингу, который применялся десятки лет назад: печать багов на бумажках в трёх экземлярах с передачей этих листков разработчикам :) К счастью, эти времена давно прошли, и для баг-трекинга используются специальные системы, называемые баг-трекерами.</w:t>
      </w:r>
      <w:r>
        <w:rPr>
          <w:rStyle w:val="apple-style-span"/>
          <w:rFonts w:ascii="Arial" w:hAnsi="Arial" w:cs="Arial"/>
          <w:color w:val="222222"/>
          <w:sz w:val="18"/>
          <w:szCs w:val="18"/>
          <w:lang w:val="ru-RU"/>
        </w:rPr>
        <w:t xml:space="preserve"> </w:t>
      </w:r>
    </w:p>
    <w:p w:rsidR="00EE6297" w:rsidRPr="009620B5" w:rsidRDefault="00EE6297" w:rsidP="00EE6297">
      <w:pPr>
        <w:spacing w:before="100" w:beforeAutospacing="1" w:after="100" w:afterAutospacing="1" w:line="240" w:lineRule="auto"/>
        <w:rPr>
          <w:rFonts w:ascii="Arial" w:eastAsia="Times New Roman" w:hAnsi="Arial" w:cs="Arial"/>
          <w:color w:val="222222"/>
          <w:sz w:val="20"/>
          <w:szCs w:val="20"/>
        </w:rPr>
      </w:pPr>
      <w:r w:rsidRPr="009620B5">
        <w:rPr>
          <w:rFonts w:ascii="Arial" w:eastAsia="Times New Roman" w:hAnsi="Arial" w:cs="Arial"/>
          <w:b/>
          <w:bCs/>
          <w:color w:val="222222"/>
          <w:sz w:val="18"/>
          <w:szCs w:val="18"/>
          <w:lang w:val="ru-RU"/>
        </w:rPr>
        <w:t xml:space="preserve">Но зачем что-то в них регистрировать, почему нельзя устно сообщить о проблеме? </w:t>
      </w:r>
      <w:r w:rsidRPr="00DC764B">
        <w:rPr>
          <w:rFonts w:ascii="Arial" w:eastAsia="Times New Roman" w:hAnsi="Arial" w:cs="Arial"/>
          <w:b/>
          <w:bCs/>
          <w:color w:val="222222"/>
          <w:sz w:val="18"/>
          <w:szCs w:val="18"/>
          <w:lang w:val="ru-RU"/>
        </w:rPr>
        <w:t>Причин несколько</w:t>
      </w:r>
      <w:r w:rsidRPr="009620B5">
        <w:rPr>
          <w:rFonts w:ascii="Arial" w:eastAsia="Times New Roman" w:hAnsi="Arial" w:cs="Arial"/>
          <w:b/>
          <w:bCs/>
          <w:color w:val="222222"/>
          <w:sz w:val="18"/>
          <w:szCs w:val="18"/>
        </w:rPr>
        <w:t>:</w:t>
      </w:r>
    </w:p>
    <w:p w:rsidR="00EE6297" w:rsidRPr="009620B5" w:rsidRDefault="00EE6297" w:rsidP="00EE6297">
      <w:pPr>
        <w:numPr>
          <w:ilvl w:val="0"/>
          <w:numId w:val="4"/>
        </w:numPr>
        <w:spacing w:before="100" w:beforeAutospacing="1" w:after="100" w:afterAutospacing="1" w:line="240" w:lineRule="auto"/>
        <w:ind w:left="945"/>
        <w:rPr>
          <w:rFonts w:ascii="Arial" w:eastAsia="Times New Roman" w:hAnsi="Arial" w:cs="Arial"/>
          <w:color w:val="222222"/>
          <w:sz w:val="20"/>
          <w:szCs w:val="20"/>
          <w:lang w:val="ru-RU"/>
        </w:rPr>
      </w:pPr>
      <w:r w:rsidRPr="009620B5">
        <w:rPr>
          <w:rFonts w:ascii="Arial" w:eastAsia="Times New Roman" w:hAnsi="Arial" w:cs="Arial"/>
          <w:color w:val="222222"/>
          <w:sz w:val="18"/>
          <w:szCs w:val="18"/>
          <w:lang w:val="ru-RU"/>
        </w:rPr>
        <w:t>Информация может забыться, потеряться, поэтому её важно хранить в одном месте</w:t>
      </w:r>
    </w:p>
    <w:p w:rsidR="00EE6297" w:rsidRPr="009620B5" w:rsidRDefault="00EE6297" w:rsidP="00EE6297">
      <w:pPr>
        <w:numPr>
          <w:ilvl w:val="0"/>
          <w:numId w:val="4"/>
        </w:numPr>
        <w:spacing w:before="100" w:beforeAutospacing="1" w:after="100" w:afterAutospacing="1" w:line="240" w:lineRule="auto"/>
        <w:ind w:left="945"/>
        <w:rPr>
          <w:rFonts w:ascii="Arial" w:eastAsia="Times New Roman" w:hAnsi="Arial" w:cs="Arial"/>
          <w:color w:val="222222"/>
          <w:sz w:val="20"/>
          <w:szCs w:val="20"/>
          <w:lang w:val="ru-RU"/>
        </w:rPr>
      </w:pPr>
      <w:r w:rsidRPr="009620B5">
        <w:rPr>
          <w:rFonts w:ascii="Arial" w:eastAsia="Times New Roman" w:hAnsi="Arial" w:cs="Arial"/>
          <w:color w:val="222222"/>
          <w:sz w:val="18"/>
          <w:szCs w:val="18"/>
          <w:lang w:val="ru-RU"/>
        </w:rPr>
        <w:t>Менеджеры проектов используют баг-трекер для анализа: "готов ли продукт?", "сколько задач ещё необходимо выполнить?" и "когда я могу обещать выпуск релиза руководству?". Для этого они считают баги, смотрят графики, анализируют сходимость дефектов, а сделать это по бумажкам не представляется возможным.</w:t>
      </w:r>
    </w:p>
    <w:p w:rsidR="00EE6297" w:rsidRPr="009620B5" w:rsidRDefault="00EE6297" w:rsidP="00EE6297">
      <w:pPr>
        <w:numPr>
          <w:ilvl w:val="0"/>
          <w:numId w:val="4"/>
        </w:numPr>
        <w:spacing w:before="100" w:beforeAutospacing="1" w:after="100" w:afterAutospacing="1" w:line="240" w:lineRule="auto"/>
        <w:ind w:left="945"/>
        <w:rPr>
          <w:rFonts w:ascii="Arial" w:eastAsia="Times New Roman" w:hAnsi="Arial" w:cs="Arial"/>
          <w:color w:val="222222"/>
          <w:sz w:val="20"/>
          <w:szCs w:val="20"/>
          <w:lang w:val="ru-RU"/>
        </w:rPr>
      </w:pPr>
      <w:r w:rsidRPr="009620B5">
        <w:rPr>
          <w:rFonts w:ascii="Arial" w:eastAsia="Times New Roman" w:hAnsi="Arial" w:cs="Arial"/>
          <w:color w:val="222222"/>
          <w:sz w:val="18"/>
          <w:szCs w:val="18"/>
          <w:lang w:val="ru-RU"/>
        </w:rPr>
        <w:t>Структурируя информацию мы можем отслеживать статус и не забывать про свои задачи, связанные с уже заведёнными дефектами. Да-да, просто завести их мало, их ещё поддерживать надо, но об этом ниже.</w:t>
      </w:r>
    </w:p>
    <w:p w:rsidR="00EE6297" w:rsidRDefault="00EE6297" w:rsidP="00EE6297">
      <w:pPr>
        <w:jc w:val="both"/>
        <w:rPr>
          <w:rStyle w:val="Strong"/>
          <w:rFonts w:ascii="Arial" w:hAnsi="Arial" w:cs="Arial"/>
          <w:color w:val="222222"/>
          <w:sz w:val="18"/>
          <w:szCs w:val="18"/>
          <w:lang w:val="ru-RU"/>
        </w:rPr>
      </w:pPr>
      <w:r w:rsidRPr="009620B5">
        <w:rPr>
          <w:rStyle w:val="apple-style-span"/>
          <w:rFonts w:ascii="Arial" w:hAnsi="Arial" w:cs="Arial"/>
          <w:color w:val="222222"/>
          <w:sz w:val="18"/>
          <w:szCs w:val="18"/>
          <w:lang w:val="ru-RU"/>
        </w:rPr>
        <w:t>При этом от того, насколько качественно мы заводим дефекты, во многом зависит, будут ли они исправлены и когда.</w:t>
      </w:r>
      <w:r>
        <w:rPr>
          <w:rStyle w:val="apple-converted-space"/>
          <w:rFonts w:ascii="Arial" w:hAnsi="Arial" w:cs="Arial"/>
          <w:color w:val="222222"/>
          <w:sz w:val="18"/>
          <w:szCs w:val="18"/>
        </w:rPr>
        <w:t> </w:t>
      </w:r>
      <w:r w:rsidRPr="00DC764B">
        <w:rPr>
          <w:rStyle w:val="Strong"/>
          <w:rFonts w:ascii="Arial" w:hAnsi="Arial" w:cs="Arial"/>
          <w:color w:val="222222"/>
          <w:sz w:val="18"/>
          <w:szCs w:val="18"/>
          <w:lang w:val="ru-RU"/>
        </w:rPr>
        <w:t>Что же такое качество заведения дефекта</w:t>
      </w:r>
      <w:r>
        <w:rPr>
          <w:rStyle w:val="Strong"/>
          <w:rFonts w:ascii="Arial" w:hAnsi="Arial" w:cs="Arial"/>
          <w:color w:val="222222"/>
          <w:sz w:val="18"/>
          <w:szCs w:val="18"/>
        </w:rPr>
        <w:t>?</w:t>
      </w:r>
    </w:p>
    <w:p w:rsidR="00EE6297" w:rsidRPr="009620B5" w:rsidRDefault="00EE6297" w:rsidP="00EE6297">
      <w:pPr>
        <w:numPr>
          <w:ilvl w:val="0"/>
          <w:numId w:val="5"/>
        </w:numPr>
        <w:spacing w:before="100" w:beforeAutospacing="1" w:after="100" w:afterAutospacing="1" w:line="240" w:lineRule="auto"/>
        <w:ind w:left="945"/>
        <w:rPr>
          <w:rFonts w:ascii="Arial" w:eastAsia="Times New Roman" w:hAnsi="Arial" w:cs="Arial"/>
          <w:color w:val="222222"/>
          <w:sz w:val="20"/>
          <w:szCs w:val="20"/>
          <w:lang w:val="ru-RU"/>
        </w:rPr>
      </w:pPr>
      <w:r w:rsidRPr="009620B5">
        <w:rPr>
          <w:rFonts w:ascii="Arial" w:eastAsia="Times New Roman" w:hAnsi="Arial" w:cs="Arial"/>
          <w:color w:val="222222"/>
          <w:sz w:val="18"/>
          <w:szCs w:val="18"/>
          <w:lang w:val="ru-RU"/>
        </w:rPr>
        <w:t>В первую очередь, это</w:t>
      </w:r>
      <w:r w:rsidRPr="009620B5">
        <w:rPr>
          <w:rFonts w:ascii="Arial" w:eastAsia="Times New Roman" w:hAnsi="Arial" w:cs="Arial"/>
          <w:color w:val="222222"/>
          <w:sz w:val="18"/>
          <w:szCs w:val="18"/>
        </w:rPr>
        <w:t> </w:t>
      </w:r>
      <w:r w:rsidRPr="009620B5">
        <w:rPr>
          <w:rFonts w:ascii="Arial" w:eastAsia="Times New Roman" w:hAnsi="Arial" w:cs="Arial"/>
          <w:b/>
          <w:bCs/>
          <w:color w:val="222222"/>
          <w:sz w:val="18"/>
          <w:szCs w:val="18"/>
          <w:lang w:val="ru-RU"/>
        </w:rPr>
        <w:t>точность дефекта</w:t>
      </w:r>
      <w:r w:rsidRPr="009620B5">
        <w:rPr>
          <w:rFonts w:ascii="Arial" w:eastAsia="Times New Roman" w:hAnsi="Arial" w:cs="Arial"/>
          <w:color w:val="222222"/>
          <w:sz w:val="18"/>
          <w:szCs w:val="18"/>
          <w:lang w:val="ru-RU"/>
        </w:rPr>
        <w:t xml:space="preserve">. Чем точнее мы можем определить причины неработоспособности, тем лучше. "Иногда здесь что-то не работает" - это </w:t>
      </w:r>
      <w:r w:rsidR="00DC764B" w:rsidRPr="00DC764B">
        <w:rPr>
          <w:rFonts w:ascii="Arial" w:eastAsia="Times New Roman" w:hAnsi="Arial" w:cs="Arial"/>
          <w:color w:val="222222"/>
          <w:sz w:val="18"/>
          <w:szCs w:val="18"/>
          <w:lang w:val="ru-RU"/>
        </w:rPr>
        <w:t xml:space="preserve">плохое </w:t>
      </w:r>
      <w:r w:rsidR="00DC764B">
        <w:rPr>
          <w:rFonts w:ascii="Arial" w:eastAsia="Times New Roman" w:hAnsi="Arial" w:cs="Arial"/>
          <w:color w:val="222222"/>
          <w:sz w:val="18"/>
          <w:szCs w:val="18"/>
          <w:lang w:val="ru-RU"/>
        </w:rPr>
        <w:t xml:space="preserve">описание </w:t>
      </w:r>
      <w:r w:rsidRPr="009620B5">
        <w:rPr>
          <w:rFonts w:ascii="Arial" w:eastAsia="Times New Roman" w:hAnsi="Arial" w:cs="Arial"/>
          <w:color w:val="222222"/>
          <w:sz w:val="18"/>
          <w:szCs w:val="18"/>
          <w:lang w:val="ru-RU"/>
        </w:rPr>
        <w:t>дефект</w:t>
      </w:r>
      <w:r w:rsidR="00DC764B">
        <w:rPr>
          <w:rFonts w:ascii="Arial" w:eastAsia="Times New Roman" w:hAnsi="Arial" w:cs="Arial"/>
          <w:color w:val="222222"/>
          <w:sz w:val="18"/>
          <w:szCs w:val="18"/>
          <w:lang w:val="ru-RU"/>
        </w:rPr>
        <w:t>а</w:t>
      </w:r>
      <w:r w:rsidRPr="009620B5">
        <w:rPr>
          <w:rFonts w:ascii="Arial" w:eastAsia="Times New Roman" w:hAnsi="Arial" w:cs="Arial"/>
          <w:color w:val="222222"/>
          <w:sz w:val="18"/>
          <w:szCs w:val="18"/>
          <w:lang w:val="ru-RU"/>
        </w:rPr>
        <w:t>. Когда именно</w:t>
      </w:r>
      <w:r w:rsidR="004F5FFD">
        <w:rPr>
          <w:rFonts w:ascii="Arial" w:eastAsia="Times New Roman" w:hAnsi="Arial" w:cs="Arial"/>
          <w:color w:val="222222"/>
          <w:sz w:val="18"/>
          <w:szCs w:val="18"/>
          <w:lang w:val="ru-RU"/>
        </w:rPr>
        <w:t xml:space="preserve"> не работает</w:t>
      </w:r>
      <w:r w:rsidRPr="009620B5">
        <w:rPr>
          <w:rFonts w:ascii="Arial" w:eastAsia="Times New Roman" w:hAnsi="Arial" w:cs="Arial"/>
          <w:color w:val="222222"/>
          <w:sz w:val="18"/>
          <w:szCs w:val="18"/>
          <w:lang w:val="ru-RU"/>
        </w:rPr>
        <w:t>? При каких условиях? Обобщая влияющие факторы, мы проводим</w:t>
      </w:r>
      <w:r w:rsidRPr="009620B5">
        <w:rPr>
          <w:rFonts w:ascii="Arial" w:eastAsia="Times New Roman" w:hAnsi="Arial" w:cs="Arial"/>
          <w:color w:val="222222"/>
          <w:sz w:val="18"/>
          <w:szCs w:val="18"/>
        </w:rPr>
        <w:t> </w:t>
      </w:r>
      <w:r w:rsidRPr="009620B5">
        <w:rPr>
          <w:rFonts w:ascii="Arial" w:eastAsia="Times New Roman" w:hAnsi="Arial" w:cs="Arial"/>
          <w:b/>
          <w:bCs/>
          <w:color w:val="222222"/>
          <w:sz w:val="18"/>
          <w:szCs w:val="18"/>
          <w:lang w:val="ru-RU"/>
        </w:rPr>
        <w:t>генерализацию</w:t>
      </w:r>
      <w:r w:rsidRPr="009620B5">
        <w:rPr>
          <w:rFonts w:ascii="Arial" w:eastAsia="Times New Roman" w:hAnsi="Arial" w:cs="Arial"/>
          <w:color w:val="222222"/>
          <w:sz w:val="18"/>
          <w:szCs w:val="18"/>
        </w:rPr>
        <w:t> </w:t>
      </w:r>
      <w:r w:rsidRPr="009620B5">
        <w:rPr>
          <w:rFonts w:ascii="Arial" w:eastAsia="Times New Roman" w:hAnsi="Arial" w:cs="Arial"/>
          <w:color w:val="222222"/>
          <w:sz w:val="18"/>
          <w:szCs w:val="18"/>
          <w:lang w:val="ru-RU"/>
        </w:rPr>
        <w:t>дефекта, а сужая набор факторов, мы</w:t>
      </w:r>
      <w:r w:rsidRPr="009620B5">
        <w:rPr>
          <w:rFonts w:ascii="Arial" w:eastAsia="Times New Roman" w:hAnsi="Arial" w:cs="Arial"/>
          <w:color w:val="222222"/>
          <w:sz w:val="18"/>
          <w:szCs w:val="18"/>
        </w:rPr>
        <w:t> </w:t>
      </w:r>
      <w:r w:rsidRPr="009620B5">
        <w:rPr>
          <w:rFonts w:ascii="Arial" w:eastAsia="Times New Roman" w:hAnsi="Arial" w:cs="Arial"/>
          <w:b/>
          <w:bCs/>
          <w:color w:val="222222"/>
          <w:sz w:val="18"/>
          <w:szCs w:val="18"/>
          <w:lang w:val="ru-RU"/>
        </w:rPr>
        <w:t>локализуем</w:t>
      </w:r>
      <w:r w:rsidRPr="009620B5">
        <w:rPr>
          <w:rFonts w:ascii="Arial" w:eastAsia="Times New Roman" w:hAnsi="Arial" w:cs="Arial"/>
          <w:color w:val="222222"/>
          <w:sz w:val="18"/>
          <w:szCs w:val="18"/>
        </w:rPr>
        <w:t> </w:t>
      </w:r>
      <w:r w:rsidRPr="009620B5">
        <w:rPr>
          <w:rFonts w:ascii="Arial" w:eastAsia="Times New Roman" w:hAnsi="Arial" w:cs="Arial"/>
          <w:color w:val="222222"/>
          <w:sz w:val="18"/>
          <w:szCs w:val="18"/>
          <w:lang w:val="ru-RU"/>
        </w:rPr>
        <w:t>дефект. К примеру, мы тестируем калькулятор, и 2+2 не работает. Двоечник сразу заведёт ошибку, а джедай начнёт анализировать: а другие операции? А другие числа? А другие последовательности, окружения, условия? Чем точнее дефект, тем проще разработчику его исправить, а менеджеру проекта понять его влияние.</w:t>
      </w:r>
    </w:p>
    <w:p w:rsidR="00EE6297" w:rsidRPr="009620B5" w:rsidRDefault="00EE6297" w:rsidP="00EE6297">
      <w:pPr>
        <w:numPr>
          <w:ilvl w:val="0"/>
          <w:numId w:val="5"/>
        </w:numPr>
        <w:spacing w:before="100" w:beforeAutospacing="1" w:after="100" w:afterAutospacing="1" w:line="240" w:lineRule="auto"/>
        <w:ind w:left="945"/>
        <w:rPr>
          <w:rFonts w:ascii="Arial" w:eastAsia="Times New Roman" w:hAnsi="Arial" w:cs="Arial"/>
          <w:color w:val="222222"/>
          <w:sz w:val="20"/>
          <w:szCs w:val="20"/>
          <w:lang w:val="ru-RU"/>
        </w:rPr>
      </w:pPr>
      <w:r w:rsidRPr="009620B5">
        <w:rPr>
          <w:rFonts w:ascii="Arial" w:eastAsia="Times New Roman" w:hAnsi="Arial" w:cs="Arial"/>
          <w:color w:val="222222"/>
          <w:sz w:val="18"/>
          <w:szCs w:val="18"/>
          <w:lang w:val="ru-RU"/>
        </w:rPr>
        <w:t>Во-вторых, это добавление любой</w:t>
      </w:r>
      <w:r w:rsidRPr="009620B5">
        <w:rPr>
          <w:rFonts w:ascii="Arial" w:eastAsia="Times New Roman" w:hAnsi="Arial" w:cs="Arial"/>
          <w:color w:val="222222"/>
          <w:sz w:val="18"/>
          <w:szCs w:val="18"/>
        </w:rPr>
        <w:t> </w:t>
      </w:r>
      <w:r w:rsidRPr="009620B5">
        <w:rPr>
          <w:rFonts w:ascii="Arial" w:eastAsia="Times New Roman" w:hAnsi="Arial" w:cs="Arial"/>
          <w:b/>
          <w:bCs/>
          <w:color w:val="222222"/>
          <w:sz w:val="18"/>
          <w:szCs w:val="18"/>
          <w:lang w:val="ru-RU"/>
        </w:rPr>
        <w:t>полезной информации</w:t>
      </w:r>
      <w:r w:rsidRPr="009620B5">
        <w:rPr>
          <w:rFonts w:ascii="Arial" w:eastAsia="Times New Roman" w:hAnsi="Arial" w:cs="Arial"/>
          <w:color w:val="222222"/>
          <w:sz w:val="18"/>
          <w:szCs w:val="18"/>
          <w:lang w:val="ru-RU"/>
        </w:rPr>
        <w:t>. Логи, краш-дампы, скриншоты. Не жалуйтесь, что это долго, иногда одна минута на добавление полезных файлов сэкономит несколько часов вашему проекту!</w:t>
      </w:r>
    </w:p>
    <w:p w:rsidR="00EE6297" w:rsidRPr="009620B5" w:rsidRDefault="00EE6297" w:rsidP="00EE6297">
      <w:pPr>
        <w:numPr>
          <w:ilvl w:val="0"/>
          <w:numId w:val="5"/>
        </w:numPr>
        <w:spacing w:before="100" w:beforeAutospacing="1" w:after="100" w:afterAutospacing="1" w:line="240" w:lineRule="auto"/>
        <w:ind w:left="945"/>
        <w:rPr>
          <w:rFonts w:ascii="Arial" w:eastAsia="Times New Roman" w:hAnsi="Arial" w:cs="Arial"/>
          <w:color w:val="222222"/>
          <w:sz w:val="20"/>
          <w:szCs w:val="20"/>
        </w:rPr>
      </w:pPr>
      <w:r w:rsidRPr="009620B5">
        <w:rPr>
          <w:rFonts w:ascii="Arial" w:eastAsia="Times New Roman" w:hAnsi="Arial" w:cs="Arial"/>
          <w:color w:val="222222"/>
          <w:sz w:val="18"/>
          <w:szCs w:val="18"/>
          <w:lang w:val="ru-RU"/>
        </w:rPr>
        <w:t>В-третьих, это</w:t>
      </w:r>
      <w:r w:rsidRPr="009620B5">
        <w:rPr>
          <w:rFonts w:ascii="Arial" w:eastAsia="Times New Roman" w:hAnsi="Arial" w:cs="Arial"/>
          <w:color w:val="222222"/>
          <w:sz w:val="18"/>
          <w:szCs w:val="18"/>
        </w:rPr>
        <w:t> </w:t>
      </w:r>
      <w:r w:rsidRPr="009620B5">
        <w:rPr>
          <w:rFonts w:ascii="Arial" w:eastAsia="Times New Roman" w:hAnsi="Arial" w:cs="Arial"/>
          <w:b/>
          <w:bCs/>
          <w:color w:val="222222"/>
          <w:sz w:val="18"/>
          <w:szCs w:val="18"/>
          <w:lang w:val="ru-RU"/>
        </w:rPr>
        <w:t>оформление дефекта</w:t>
      </w:r>
      <w:r w:rsidRPr="009620B5">
        <w:rPr>
          <w:rFonts w:ascii="Arial" w:eastAsia="Times New Roman" w:hAnsi="Arial" w:cs="Arial"/>
          <w:color w:val="222222"/>
          <w:sz w:val="18"/>
          <w:szCs w:val="18"/>
          <w:lang w:val="ru-RU"/>
        </w:rPr>
        <w:t xml:space="preserve">. Понятно ли всё описано? Иногда то, что понятно вам, абсолютно непонятно другим людям. Занося дефект, вы его уже знаете, и вам кажется, что всё ясно. Возьмите за привычку перед отправкой дефекта прочитать его глазами "человека со стороны". </w:t>
      </w:r>
      <w:r w:rsidRPr="004F5FFD">
        <w:rPr>
          <w:rFonts w:ascii="Arial" w:eastAsia="Times New Roman" w:hAnsi="Arial" w:cs="Arial"/>
          <w:color w:val="222222"/>
          <w:sz w:val="18"/>
          <w:szCs w:val="18"/>
          <w:lang w:val="ru-RU"/>
        </w:rPr>
        <w:t>Точно ли всё понятно?</w:t>
      </w:r>
    </w:p>
    <w:p w:rsidR="00EE6297" w:rsidRPr="00B52575" w:rsidRDefault="00EE6297" w:rsidP="00EE6297">
      <w:pPr>
        <w:spacing w:before="100" w:beforeAutospacing="1" w:after="100" w:afterAutospacing="1" w:line="240" w:lineRule="auto"/>
        <w:rPr>
          <w:rFonts w:ascii="Arial" w:eastAsia="Times New Roman" w:hAnsi="Arial" w:cs="Arial"/>
          <w:color w:val="222222"/>
          <w:sz w:val="20"/>
          <w:szCs w:val="20"/>
          <w:lang w:val="ru-RU"/>
        </w:rPr>
      </w:pPr>
      <w:r w:rsidRPr="00B52575">
        <w:rPr>
          <w:rFonts w:ascii="Arial" w:eastAsia="Times New Roman" w:hAnsi="Arial" w:cs="Arial"/>
          <w:color w:val="222222"/>
          <w:sz w:val="18"/>
          <w:szCs w:val="18"/>
          <w:lang w:val="ru-RU"/>
        </w:rPr>
        <w:t>Конечно, помимо вышеперечисленных пунктов</w:t>
      </w:r>
      <w:r w:rsidR="008B5562">
        <w:rPr>
          <w:rFonts w:ascii="Arial" w:eastAsia="Times New Roman" w:hAnsi="Arial" w:cs="Arial"/>
          <w:color w:val="222222"/>
          <w:sz w:val="18"/>
          <w:szCs w:val="18"/>
          <w:lang w:val="ru-RU"/>
        </w:rPr>
        <w:t>,</w:t>
      </w:r>
      <w:r w:rsidRPr="00B52575">
        <w:rPr>
          <w:rFonts w:ascii="Arial" w:eastAsia="Times New Roman" w:hAnsi="Arial" w:cs="Arial"/>
          <w:color w:val="222222"/>
          <w:sz w:val="18"/>
          <w:szCs w:val="18"/>
          <w:lang w:val="ru-RU"/>
        </w:rPr>
        <w:t xml:space="preserve"> в каждой компании есть свои собственные правила: как формулировать заголовок, какие поля заполнять и т.д. Но перечисленные выше пункты являются общими и всегда очень важны для любой команды.</w:t>
      </w:r>
    </w:p>
    <w:p w:rsidR="00EE6297" w:rsidRPr="00B52575" w:rsidRDefault="00EE6297" w:rsidP="00EE6297">
      <w:pPr>
        <w:spacing w:before="100" w:beforeAutospacing="1" w:after="100" w:afterAutospacing="1" w:line="240" w:lineRule="auto"/>
        <w:rPr>
          <w:rFonts w:ascii="Arial" w:eastAsia="Times New Roman" w:hAnsi="Arial" w:cs="Arial"/>
          <w:color w:val="222222"/>
          <w:sz w:val="20"/>
          <w:szCs w:val="20"/>
          <w:lang w:val="ru-RU"/>
        </w:rPr>
      </w:pPr>
      <w:r w:rsidRPr="00B52575">
        <w:rPr>
          <w:rFonts w:ascii="Arial" w:eastAsia="Times New Roman" w:hAnsi="Arial" w:cs="Arial"/>
          <w:color w:val="222222"/>
          <w:sz w:val="18"/>
          <w:szCs w:val="18"/>
          <w:lang w:val="ru-RU"/>
        </w:rPr>
        <w:t>Ну хорошо, представим, что мы заводим качественные дефекты. Этого достаточно?</w:t>
      </w:r>
    </w:p>
    <w:p w:rsidR="00EE6297" w:rsidRPr="008B5562" w:rsidRDefault="00EE6297" w:rsidP="00EE6297">
      <w:pPr>
        <w:spacing w:before="100" w:beforeAutospacing="1" w:after="100" w:afterAutospacing="1" w:line="240" w:lineRule="auto"/>
        <w:rPr>
          <w:rFonts w:ascii="Arial" w:eastAsia="Times New Roman" w:hAnsi="Arial" w:cs="Arial"/>
          <w:color w:val="222222"/>
          <w:sz w:val="20"/>
          <w:szCs w:val="20"/>
          <w:lang w:val="ru-RU"/>
        </w:rPr>
      </w:pPr>
      <w:r w:rsidRPr="00B52575">
        <w:rPr>
          <w:rFonts w:ascii="Arial" w:eastAsia="Times New Roman" w:hAnsi="Arial" w:cs="Arial"/>
          <w:color w:val="222222"/>
          <w:sz w:val="18"/>
          <w:szCs w:val="18"/>
          <w:lang w:val="ru-RU"/>
        </w:rPr>
        <w:lastRenderedPageBreak/>
        <w:t>К сожалению, нет.</w:t>
      </w:r>
      <w:r w:rsidR="008B5562" w:rsidRPr="008B5562">
        <w:rPr>
          <w:rFonts w:ascii="Arial" w:eastAsia="Times New Roman" w:hAnsi="Arial" w:cs="Arial"/>
          <w:color w:val="222222"/>
          <w:sz w:val="18"/>
          <w:szCs w:val="18"/>
          <w:lang w:val="ru-RU"/>
        </w:rPr>
        <w:t xml:space="preserve"> </w:t>
      </w:r>
      <w:r w:rsidR="008B5562">
        <w:rPr>
          <w:rFonts w:ascii="Arial" w:eastAsia="Times New Roman" w:hAnsi="Arial" w:cs="Arial"/>
          <w:color w:val="222222"/>
          <w:sz w:val="18"/>
          <w:szCs w:val="18"/>
          <w:lang w:val="ru-RU"/>
        </w:rPr>
        <w:t>Еще нужно</w:t>
      </w:r>
      <w:r w:rsidRPr="008B5562">
        <w:rPr>
          <w:rFonts w:ascii="Arial" w:eastAsia="Times New Roman" w:hAnsi="Arial" w:cs="Arial"/>
          <w:b/>
          <w:bCs/>
          <w:color w:val="222222"/>
          <w:sz w:val="18"/>
          <w:szCs w:val="18"/>
          <w:lang w:val="ru-RU"/>
        </w:rPr>
        <w:t>:</w:t>
      </w:r>
    </w:p>
    <w:p w:rsidR="00EE6297" w:rsidRPr="00263541" w:rsidRDefault="00EE6297" w:rsidP="00EE6297">
      <w:pPr>
        <w:numPr>
          <w:ilvl w:val="0"/>
          <w:numId w:val="6"/>
        </w:numPr>
        <w:spacing w:before="100" w:beforeAutospacing="1" w:after="100" w:afterAutospacing="1" w:line="240" w:lineRule="auto"/>
        <w:ind w:left="945"/>
        <w:rPr>
          <w:rFonts w:ascii="Arial" w:eastAsia="Times New Roman" w:hAnsi="Arial" w:cs="Arial"/>
          <w:color w:val="222222"/>
          <w:sz w:val="20"/>
          <w:szCs w:val="20"/>
          <w:lang w:val="ru-RU"/>
        </w:rPr>
      </w:pPr>
      <w:r w:rsidRPr="00B52575">
        <w:rPr>
          <w:rFonts w:ascii="Arial" w:eastAsia="Times New Roman" w:hAnsi="Arial" w:cs="Arial"/>
          <w:b/>
          <w:bCs/>
          <w:color w:val="222222"/>
          <w:sz w:val="18"/>
          <w:szCs w:val="18"/>
          <w:lang w:val="ru-RU"/>
        </w:rPr>
        <w:t>Правильно указывать критичность дефекта</w:t>
      </w:r>
      <w:r w:rsidRPr="00B52575">
        <w:rPr>
          <w:rFonts w:ascii="Arial" w:eastAsia="Times New Roman" w:hAnsi="Arial" w:cs="Arial"/>
          <w:color w:val="222222"/>
          <w:sz w:val="18"/>
          <w:szCs w:val="18"/>
          <w:lang w:val="ru-RU"/>
        </w:rPr>
        <w:t xml:space="preserve">. А это зачастую невозможно, если вы плохо знаете заказчиков, клиентов, бизнес-сторону вашего продукта. Если РМ или аналитик регулярно понижает </w:t>
      </w:r>
      <w:r w:rsidR="00F5128A">
        <w:rPr>
          <w:rFonts w:ascii="Arial" w:eastAsia="Times New Roman" w:hAnsi="Arial" w:cs="Arial"/>
          <w:color w:val="222222"/>
          <w:sz w:val="18"/>
          <w:szCs w:val="18"/>
          <w:lang w:val="ru-RU"/>
        </w:rPr>
        <w:t xml:space="preserve">или повышает </w:t>
      </w:r>
      <w:r w:rsidRPr="00B52575">
        <w:rPr>
          <w:rFonts w:ascii="Arial" w:eastAsia="Times New Roman" w:hAnsi="Arial" w:cs="Arial"/>
          <w:color w:val="222222"/>
          <w:sz w:val="18"/>
          <w:szCs w:val="18"/>
          <w:lang w:val="ru-RU"/>
        </w:rPr>
        <w:t>критичность вашим дефектам, значит, вам экстр</w:t>
      </w:r>
      <w:r w:rsidR="00926924">
        <w:rPr>
          <w:rFonts w:ascii="Arial" w:eastAsia="Times New Roman" w:hAnsi="Arial" w:cs="Arial"/>
          <w:color w:val="222222"/>
          <w:sz w:val="18"/>
          <w:szCs w:val="18"/>
          <w:lang w:val="ru-RU"/>
        </w:rPr>
        <w:t>енно не хватает знаний о бизнес-области и бизнес-логике вашего приложения</w:t>
      </w:r>
      <w:r w:rsidRPr="00B52575">
        <w:rPr>
          <w:rFonts w:ascii="Arial" w:eastAsia="Times New Roman" w:hAnsi="Arial" w:cs="Arial"/>
          <w:color w:val="222222"/>
          <w:sz w:val="18"/>
          <w:szCs w:val="18"/>
          <w:lang w:val="ru-RU"/>
        </w:rPr>
        <w:t xml:space="preserve">! А если это так, то у вас и тестировать продукт правильно не получится. </w:t>
      </w:r>
      <w:r w:rsidRPr="00263541">
        <w:rPr>
          <w:rFonts w:ascii="Arial" w:eastAsia="Times New Roman" w:hAnsi="Arial" w:cs="Arial"/>
          <w:color w:val="222222"/>
          <w:sz w:val="18"/>
          <w:szCs w:val="18"/>
          <w:lang w:val="ru-RU"/>
        </w:rPr>
        <w:t>Вывод? Узнаём, исследуем, спрашиваем аналитиков, РМ'а, внедренцев.</w:t>
      </w:r>
    </w:p>
    <w:p w:rsidR="00EE6297" w:rsidRPr="00BE3A85" w:rsidRDefault="00EE6297" w:rsidP="00EE6297">
      <w:pPr>
        <w:numPr>
          <w:ilvl w:val="0"/>
          <w:numId w:val="6"/>
        </w:numPr>
        <w:spacing w:before="100" w:beforeAutospacing="1" w:after="100" w:afterAutospacing="1" w:line="240" w:lineRule="auto"/>
        <w:ind w:left="945"/>
        <w:rPr>
          <w:rFonts w:ascii="Arial" w:eastAsia="Times New Roman" w:hAnsi="Arial" w:cs="Arial"/>
          <w:color w:val="222222"/>
          <w:sz w:val="20"/>
          <w:szCs w:val="20"/>
          <w:lang w:val="ru-RU"/>
        </w:rPr>
      </w:pPr>
      <w:r w:rsidRPr="00B52575">
        <w:rPr>
          <w:rFonts w:ascii="Arial" w:eastAsia="Times New Roman" w:hAnsi="Arial" w:cs="Arial"/>
          <w:b/>
          <w:bCs/>
          <w:color w:val="222222"/>
          <w:sz w:val="18"/>
          <w:szCs w:val="18"/>
          <w:lang w:val="ru-RU"/>
        </w:rPr>
        <w:t>Проверять исправление дефектов</w:t>
      </w:r>
      <w:r w:rsidRPr="00B52575">
        <w:rPr>
          <w:rFonts w:ascii="Arial" w:eastAsia="Times New Roman" w:hAnsi="Arial" w:cs="Arial"/>
          <w:color w:val="222222"/>
          <w:sz w:val="18"/>
          <w:szCs w:val="18"/>
          <w:lang w:val="ru-RU"/>
        </w:rPr>
        <w:t>. Каждый раз, когда разработчик помечает дефект как исправленный, в этом ещё надо убедиться. Причём, помимо проверки самого дефекта, посмотрите немного "вокруг": вдр</w:t>
      </w:r>
      <w:r w:rsidR="00BE3A85">
        <w:rPr>
          <w:rFonts w:ascii="Arial" w:eastAsia="Times New Roman" w:hAnsi="Arial" w:cs="Arial"/>
          <w:color w:val="222222"/>
          <w:sz w:val="18"/>
          <w:szCs w:val="18"/>
          <w:lang w:val="ru-RU"/>
        </w:rPr>
        <w:t>у</w:t>
      </w:r>
      <w:r w:rsidRPr="00B52575">
        <w:rPr>
          <w:rFonts w:ascii="Arial" w:eastAsia="Times New Roman" w:hAnsi="Arial" w:cs="Arial"/>
          <w:color w:val="222222"/>
          <w:sz w:val="18"/>
          <w:szCs w:val="18"/>
          <w:lang w:val="ru-RU"/>
        </w:rPr>
        <w:t xml:space="preserve">г при починке было сломано что-то "рядом"? </w:t>
      </w:r>
      <w:r w:rsidRPr="00BE3A85">
        <w:rPr>
          <w:rFonts w:ascii="Arial" w:eastAsia="Times New Roman" w:hAnsi="Arial" w:cs="Arial"/>
          <w:color w:val="222222"/>
          <w:sz w:val="18"/>
          <w:szCs w:val="18"/>
          <w:lang w:val="ru-RU"/>
        </w:rPr>
        <w:t>Обычно, так оно и происходит.</w:t>
      </w:r>
    </w:p>
    <w:p w:rsidR="00EE6297" w:rsidRPr="00FF1AC1" w:rsidRDefault="00EE6297" w:rsidP="00363E1C">
      <w:pPr>
        <w:numPr>
          <w:ilvl w:val="0"/>
          <w:numId w:val="6"/>
        </w:numPr>
        <w:spacing w:before="100" w:beforeAutospacing="1" w:after="100" w:afterAutospacing="1" w:line="240" w:lineRule="auto"/>
        <w:ind w:left="945"/>
        <w:rPr>
          <w:rFonts w:ascii="Arial" w:eastAsia="Times New Roman" w:hAnsi="Arial" w:cs="Arial"/>
          <w:color w:val="222222"/>
          <w:sz w:val="20"/>
          <w:szCs w:val="20"/>
          <w:lang w:val="ru-RU"/>
        </w:rPr>
      </w:pPr>
      <w:r w:rsidRPr="00B52575">
        <w:rPr>
          <w:rFonts w:ascii="Arial" w:eastAsia="Times New Roman" w:hAnsi="Arial" w:cs="Arial"/>
          <w:b/>
          <w:bCs/>
          <w:color w:val="222222"/>
          <w:sz w:val="18"/>
          <w:szCs w:val="18"/>
          <w:lang w:val="ru-RU"/>
        </w:rPr>
        <w:t>Регулярно узнавать мнение о дефектах у коллег</w:t>
      </w:r>
      <w:r w:rsidRPr="00B52575">
        <w:rPr>
          <w:rFonts w:ascii="Arial" w:eastAsia="Times New Roman" w:hAnsi="Arial" w:cs="Arial"/>
          <w:color w:val="222222"/>
          <w:sz w:val="18"/>
          <w:szCs w:val="18"/>
        </w:rPr>
        <w:t> </w:t>
      </w:r>
      <w:r w:rsidRPr="00B52575">
        <w:rPr>
          <w:rFonts w:ascii="Arial" w:eastAsia="Times New Roman" w:hAnsi="Arial" w:cs="Arial"/>
          <w:color w:val="222222"/>
          <w:sz w:val="18"/>
          <w:szCs w:val="18"/>
          <w:lang w:val="ru-RU"/>
        </w:rPr>
        <w:t xml:space="preserve">(разработчиков и РМа): устраивают ли их заводимые </w:t>
      </w:r>
      <w:r w:rsidR="00F53AC4">
        <w:rPr>
          <w:rFonts w:ascii="Arial" w:eastAsia="Times New Roman" w:hAnsi="Arial" w:cs="Arial"/>
          <w:color w:val="222222"/>
          <w:sz w:val="18"/>
          <w:szCs w:val="18"/>
          <w:lang w:val="ru-RU"/>
        </w:rPr>
        <w:t xml:space="preserve">вами </w:t>
      </w:r>
      <w:r w:rsidRPr="00B52575">
        <w:rPr>
          <w:rFonts w:ascii="Arial" w:eastAsia="Times New Roman" w:hAnsi="Arial" w:cs="Arial"/>
          <w:color w:val="222222"/>
          <w:sz w:val="18"/>
          <w:szCs w:val="18"/>
          <w:lang w:val="ru-RU"/>
        </w:rPr>
        <w:t>дефекты? Всё ли понятно? Если кто-то на что-то жалуется - выясняйте, как это можно улучшить. Только непрерывно совершенствуя своё мастерство вы можете начать заводить действительно отличные дефекты.</w:t>
      </w:r>
    </w:p>
    <w:p w:rsidR="00F4775C" w:rsidRPr="005E5210" w:rsidRDefault="00F4775C" w:rsidP="00FF1AC1">
      <w:pPr>
        <w:spacing w:before="100" w:beforeAutospacing="1" w:after="100" w:afterAutospacing="1" w:line="240" w:lineRule="auto"/>
        <w:rPr>
          <w:rFonts w:ascii="Arial" w:eastAsia="Times New Roman" w:hAnsi="Arial" w:cs="Arial"/>
          <w:b/>
          <w:bCs/>
          <w:color w:val="222222"/>
          <w:sz w:val="18"/>
          <w:szCs w:val="18"/>
        </w:rPr>
      </w:pPr>
      <w:r>
        <w:rPr>
          <w:rFonts w:ascii="Arial" w:eastAsia="Times New Roman" w:hAnsi="Arial" w:cs="Arial"/>
          <w:b/>
          <w:bCs/>
          <w:color w:val="222222"/>
          <w:sz w:val="18"/>
          <w:szCs w:val="18"/>
        </w:rPr>
        <w:t>Open source BT Systems:</w:t>
      </w:r>
      <w:r w:rsidR="005E5210" w:rsidRPr="005E5210">
        <w:rPr>
          <w:rFonts w:ascii="Arial" w:eastAsia="Times New Roman" w:hAnsi="Arial" w:cs="Arial"/>
          <w:b/>
          <w:bCs/>
          <w:color w:val="222222"/>
          <w:sz w:val="18"/>
          <w:szCs w:val="18"/>
        </w:rPr>
        <w:t xml:space="preserve"> (</w:t>
      </w:r>
      <w:hyperlink r:id="rId9" w:history="1">
        <w:r w:rsidR="005E5210">
          <w:rPr>
            <w:rStyle w:val="Hyperlink"/>
          </w:rPr>
          <w:t>http://www.thegeekstuff.com/2010/08/bug-tracking-system/</w:t>
        </w:r>
      </w:hyperlink>
      <w:r w:rsidR="005E5210" w:rsidRPr="005E5210">
        <w:rPr>
          <w:rFonts w:ascii="Arial" w:eastAsia="Times New Roman" w:hAnsi="Arial" w:cs="Arial"/>
          <w:b/>
          <w:bCs/>
          <w:color w:val="222222"/>
          <w:sz w:val="18"/>
          <w:szCs w:val="18"/>
        </w:rPr>
        <w:t>)</w:t>
      </w:r>
    </w:p>
    <w:p w:rsidR="00F4775C" w:rsidRPr="008578C5" w:rsidRDefault="00F4775C" w:rsidP="00821E83">
      <w:pPr>
        <w:pStyle w:val="Heading3"/>
        <w:numPr>
          <w:ilvl w:val="0"/>
          <w:numId w:val="7"/>
        </w:numPr>
        <w:shd w:val="clear" w:color="auto" w:fill="FFFFFF"/>
        <w:spacing w:before="440" w:after="147" w:line="330" w:lineRule="atLeast"/>
        <w:rPr>
          <w:rFonts w:ascii="Helvetica" w:eastAsiaTheme="minorHAnsi" w:hAnsi="Helvetica" w:cs="Helvetica"/>
          <w:b w:val="0"/>
          <w:bCs w:val="0"/>
          <w:color w:val="111111"/>
          <w:sz w:val="21"/>
          <w:szCs w:val="21"/>
          <w:lang w:val="ru-RU"/>
        </w:rPr>
      </w:pPr>
      <w:r w:rsidRPr="00F4775C">
        <w:rPr>
          <w:rStyle w:val="apple-style-span"/>
          <w:rFonts w:ascii="Arial" w:eastAsiaTheme="minorHAnsi" w:hAnsi="Arial" w:cs="Arial"/>
          <w:color w:val="222222"/>
          <w:sz w:val="18"/>
          <w:szCs w:val="18"/>
          <w:lang w:val="ru-RU"/>
        </w:rPr>
        <w:t>Bugzilla</w:t>
      </w:r>
      <w:r w:rsidRPr="00113728">
        <w:rPr>
          <w:rStyle w:val="apple-style-span"/>
          <w:rFonts w:ascii="Arial" w:eastAsiaTheme="minorHAnsi" w:hAnsi="Arial" w:cs="Arial"/>
          <w:color w:val="222222"/>
          <w:sz w:val="18"/>
          <w:szCs w:val="18"/>
          <w:lang w:val="ru-RU"/>
        </w:rPr>
        <w:t xml:space="preserve"> -</w:t>
      </w:r>
      <w:r w:rsidR="00113728">
        <w:rPr>
          <w:rStyle w:val="apple-converted-space"/>
          <w:rFonts w:ascii="Arial" w:hAnsi="Arial" w:cs="Arial"/>
          <w:color w:val="333333"/>
          <w:shd w:val="clear" w:color="auto" w:fill="F5F5F5"/>
        </w:rPr>
        <w:t> </w:t>
      </w:r>
      <w:r w:rsidR="00113728" w:rsidRPr="00821E83">
        <w:rPr>
          <w:rFonts w:ascii="Helvetica" w:eastAsiaTheme="minorHAnsi" w:hAnsi="Helvetica" w:cs="Helvetica"/>
          <w:b w:val="0"/>
          <w:bCs w:val="0"/>
          <w:color w:val="111111"/>
          <w:sz w:val="21"/>
          <w:szCs w:val="21"/>
          <w:lang w:val="ru-RU"/>
        </w:rPr>
        <w:t>написан на</w:t>
      </w:r>
      <w:r w:rsidR="00113728" w:rsidRPr="00821E83">
        <w:rPr>
          <w:rFonts w:ascii="Helvetica" w:eastAsiaTheme="minorHAnsi" w:hAnsi="Helvetica" w:cs="Helvetica"/>
          <w:b w:val="0"/>
          <w:bCs w:val="0"/>
          <w:color w:val="111111"/>
          <w:sz w:val="21"/>
          <w:szCs w:val="21"/>
        </w:rPr>
        <w:t> Perl</w:t>
      </w:r>
      <w:r w:rsidR="00113728" w:rsidRPr="00821E83">
        <w:rPr>
          <w:rFonts w:ascii="Helvetica" w:eastAsiaTheme="minorHAnsi" w:hAnsi="Helvetica" w:cs="Helvetica"/>
          <w:b w:val="0"/>
          <w:bCs w:val="0"/>
          <w:color w:val="111111"/>
          <w:sz w:val="21"/>
          <w:szCs w:val="21"/>
          <w:lang w:val="ru-RU"/>
        </w:rPr>
        <w:t>,</w:t>
      </w:r>
      <w:r w:rsidR="00113728" w:rsidRPr="00821E83">
        <w:rPr>
          <w:rFonts w:ascii="Helvetica" w:eastAsiaTheme="minorHAnsi" w:hAnsi="Helvetica" w:cs="Helvetica"/>
          <w:b w:val="0"/>
          <w:bCs w:val="0"/>
          <w:color w:val="111111"/>
          <w:sz w:val="21"/>
          <w:szCs w:val="21"/>
        </w:rPr>
        <w:t> </w:t>
      </w:r>
      <w:r w:rsidR="00113728" w:rsidRPr="00821E83">
        <w:rPr>
          <w:rFonts w:ascii="Helvetica" w:eastAsiaTheme="minorHAnsi" w:hAnsi="Helvetica" w:cs="Helvetica"/>
          <w:b w:val="0"/>
          <w:bCs w:val="0"/>
          <w:color w:val="111111"/>
          <w:sz w:val="21"/>
          <w:szCs w:val="21"/>
          <w:lang w:val="ru-RU"/>
        </w:rPr>
        <w:t>и работает на</w:t>
      </w:r>
      <w:r w:rsidR="00113728" w:rsidRPr="00821E83">
        <w:rPr>
          <w:rFonts w:ascii="Helvetica" w:eastAsiaTheme="minorHAnsi" w:hAnsi="Helvetica" w:cs="Helvetica"/>
          <w:b w:val="0"/>
          <w:bCs w:val="0"/>
          <w:color w:val="111111"/>
          <w:sz w:val="21"/>
          <w:szCs w:val="21"/>
        </w:rPr>
        <w:t> </w:t>
      </w:r>
      <w:r w:rsidR="00113728" w:rsidRPr="00821E83">
        <w:rPr>
          <w:rFonts w:ascii="Helvetica" w:eastAsiaTheme="minorHAnsi" w:hAnsi="Helvetica" w:cs="Helvetica"/>
          <w:b w:val="0"/>
          <w:bCs w:val="0"/>
          <w:color w:val="111111"/>
          <w:sz w:val="21"/>
          <w:szCs w:val="21"/>
          <w:lang w:val="ru-RU"/>
        </w:rPr>
        <w:t>различных</w:t>
      </w:r>
      <w:r w:rsidR="00113728" w:rsidRPr="00821E83">
        <w:rPr>
          <w:rFonts w:ascii="Helvetica" w:eastAsiaTheme="minorHAnsi" w:hAnsi="Helvetica" w:cs="Helvetica"/>
          <w:b w:val="0"/>
          <w:bCs w:val="0"/>
          <w:color w:val="111111"/>
          <w:sz w:val="21"/>
          <w:szCs w:val="21"/>
        </w:rPr>
        <w:t> </w:t>
      </w:r>
      <w:r w:rsidR="00113728" w:rsidRPr="00821E83">
        <w:rPr>
          <w:rFonts w:ascii="Helvetica" w:eastAsiaTheme="minorHAnsi" w:hAnsi="Helvetica" w:cs="Helvetica"/>
          <w:b w:val="0"/>
          <w:bCs w:val="0"/>
          <w:color w:val="111111"/>
          <w:sz w:val="21"/>
          <w:szCs w:val="21"/>
          <w:lang w:val="ru-RU"/>
        </w:rPr>
        <w:t>базах данных, включая</w:t>
      </w:r>
      <w:r w:rsidR="00113728" w:rsidRPr="00821E83">
        <w:rPr>
          <w:rFonts w:ascii="Helvetica" w:eastAsiaTheme="minorHAnsi" w:hAnsi="Helvetica" w:cs="Helvetica"/>
          <w:b w:val="0"/>
          <w:bCs w:val="0"/>
          <w:color w:val="111111"/>
          <w:sz w:val="21"/>
          <w:szCs w:val="21"/>
        </w:rPr>
        <w:t> MySQL </w:t>
      </w:r>
      <w:r w:rsidR="00113728" w:rsidRPr="00821E83">
        <w:rPr>
          <w:rFonts w:ascii="Helvetica" w:eastAsiaTheme="minorHAnsi" w:hAnsi="Helvetica" w:cs="Helvetica"/>
          <w:b w:val="0"/>
          <w:bCs w:val="0"/>
          <w:color w:val="111111"/>
          <w:sz w:val="21"/>
          <w:szCs w:val="21"/>
          <w:lang w:val="ru-RU"/>
        </w:rPr>
        <w:t>и</w:t>
      </w:r>
      <w:r w:rsidR="00113728" w:rsidRPr="00821E83">
        <w:rPr>
          <w:rFonts w:ascii="Helvetica" w:eastAsiaTheme="minorHAnsi" w:hAnsi="Helvetica" w:cs="Helvetica"/>
          <w:b w:val="0"/>
          <w:bCs w:val="0"/>
          <w:color w:val="111111"/>
          <w:sz w:val="21"/>
          <w:szCs w:val="21"/>
        </w:rPr>
        <w:t> Oracle</w:t>
      </w:r>
      <w:r w:rsidR="00113728" w:rsidRPr="00821E83">
        <w:rPr>
          <w:rFonts w:ascii="Helvetica" w:eastAsiaTheme="minorHAnsi" w:hAnsi="Helvetica" w:cs="Helvetica"/>
          <w:b w:val="0"/>
          <w:bCs w:val="0"/>
          <w:color w:val="111111"/>
          <w:sz w:val="21"/>
          <w:szCs w:val="21"/>
          <w:lang w:val="ru-RU"/>
        </w:rPr>
        <w:t>.</w:t>
      </w:r>
      <w:r w:rsidR="00113728" w:rsidRPr="00821E83">
        <w:rPr>
          <w:rFonts w:ascii="Helvetica" w:eastAsiaTheme="minorHAnsi" w:hAnsi="Helvetica" w:cs="Helvetica"/>
          <w:b w:val="0"/>
          <w:bCs w:val="0"/>
          <w:color w:val="111111"/>
          <w:sz w:val="21"/>
          <w:szCs w:val="21"/>
        </w:rPr>
        <w:t> </w:t>
      </w:r>
      <w:r w:rsidR="007B7143" w:rsidRPr="008578C5">
        <w:rPr>
          <w:rFonts w:ascii="Helvetica" w:eastAsiaTheme="minorHAnsi" w:hAnsi="Helvetica" w:cs="Helvetica"/>
          <w:b w:val="0"/>
          <w:bCs w:val="0"/>
          <w:color w:val="111111"/>
          <w:sz w:val="21"/>
          <w:szCs w:val="21"/>
          <w:lang w:val="ru-RU"/>
        </w:rPr>
        <w:t>Широко используется различными крупными</w:t>
      </w:r>
      <w:r w:rsidR="007A70BE" w:rsidRPr="008578C5">
        <w:rPr>
          <w:rFonts w:ascii="Helvetica" w:eastAsiaTheme="minorHAnsi" w:hAnsi="Helvetica" w:cs="Helvetica"/>
          <w:b w:val="0"/>
          <w:bCs w:val="0"/>
          <w:color w:val="111111"/>
          <w:sz w:val="21"/>
          <w:szCs w:val="21"/>
          <w:lang w:val="ru-RU"/>
        </w:rPr>
        <w:t xml:space="preserve"> </w:t>
      </w:r>
      <w:r w:rsidR="007A70BE" w:rsidRPr="008578C5">
        <w:rPr>
          <w:rFonts w:ascii="Helvetica" w:eastAsiaTheme="minorHAnsi" w:hAnsi="Helvetica" w:cs="Helvetica"/>
          <w:b w:val="0"/>
          <w:bCs w:val="0"/>
          <w:color w:val="111111"/>
          <w:sz w:val="21"/>
          <w:szCs w:val="21"/>
        </w:rPr>
        <w:t>open source</w:t>
      </w:r>
      <w:r w:rsidR="007A70BE" w:rsidRPr="008578C5">
        <w:rPr>
          <w:rFonts w:ascii="Helvetica" w:eastAsiaTheme="minorHAnsi" w:hAnsi="Helvetica" w:cs="Helvetica"/>
          <w:b w:val="0"/>
          <w:bCs w:val="0"/>
          <w:color w:val="111111"/>
          <w:sz w:val="21"/>
          <w:szCs w:val="21"/>
          <w:lang w:val="ru-RU"/>
        </w:rPr>
        <w:t xml:space="preserve"> </w:t>
      </w:r>
      <w:r w:rsidR="007B7143" w:rsidRPr="008578C5">
        <w:rPr>
          <w:rFonts w:ascii="Helvetica" w:eastAsiaTheme="minorHAnsi" w:hAnsi="Helvetica" w:cs="Helvetica"/>
          <w:b w:val="0"/>
          <w:bCs w:val="0"/>
          <w:color w:val="111111"/>
          <w:sz w:val="21"/>
          <w:szCs w:val="21"/>
          <w:lang w:val="ru-RU"/>
        </w:rPr>
        <w:t>проектами</w:t>
      </w:r>
      <w:r w:rsidR="007A70BE" w:rsidRPr="008578C5">
        <w:rPr>
          <w:rFonts w:ascii="Helvetica" w:eastAsiaTheme="minorHAnsi" w:hAnsi="Helvetica" w:cs="Helvetica"/>
          <w:b w:val="0"/>
          <w:bCs w:val="0"/>
          <w:color w:val="111111"/>
          <w:sz w:val="21"/>
          <w:szCs w:val="21"/>
          <w:lang w:val="ru-RU"/>
        </w:rPr>
        <w:t>.</w:t>
      </w:r>
    </w:p>
    <w:p w:rsidR="007A70BE" w:rsidRDefault="007A70BE" w:rsidP="007B7143">
      <w:pPr>
        <w:pStyle w:val="NormalWeb"/>
        <w:shd w:val="clear" w:color="auto" w:fill="FFFFFF"/>
        <w:spacing w:before="0" w:beforeAutospacing="0" w:after="0" w:afterAutospacing="0" w:line="330" w:lineRule="atLeast"/>
        <w:rPr>
          <w:rFonts w:ascii="Helvetica" w:hAnsi="Helvetica" w:cs="Helvetica"/>
          <w:color w:val="111111"/>
          <w:sz w:val="21"/>
          <w:szCs w:val="21"/>
        </w:rPr>
      </w:pPr>
      <w:r>
        <w:rPr>
          <w:rFonts w:ascii="Helvetica" w:hAnsi="Helvetica" w:cs="Helvetica"/>
          <w:color w:val="111111"/>
          <w:sz w:val="21"/>
          <w:szCs w:val="21"/>
        </w:rPr>
        <w:t>Bugzilla Features:</w:t>
      </w:r>
    </w:p>
    <w:p w:rsidR="007A70BE" w:rsidRDefault="007A70BE" w:rsidP="007A70BE">
      <w:pPr>
        <w:numPr>
          <w:ilvl w:val="0"/>
          <w:numId w:val="14"/>
        </w:numPr>
        <w:shd w:val="clear" w:color="auto" w:fill="FFFFFF"/>
        <w:spacing w:after="0" w:line="330" w:lineRule="atLeast"/>
        <w:ind w:left="377"/>
        <w:rPr>
          <w:rFonts w:ascii="Helvetica" w:hAnsi="Helvetica" w:cs="Helvetica"/>
          <w:color w:val="111111"/>
          <w:sz w:val="21"/>
          <w:szCs w:val="21"/>
        </w:rPr>
      </w:pPr>
      <w:r>
        <w:rPr>
          <w:rFonts w:ascii="Helvetica" w:hAnsi="Helvetica" w:cs="Helvetica"/>
          <w:color w:val="111111"/>
          <w:sz w:val="21"/>
          <w:szCs w:val="21"/>
        </w:rPr>
        <w:t>Time tracking</w:t>
      </w:r>
    </w:p>
    <w:p w:rsidR="007A70BE" w:rsidRDefault="007A70BE" w:rsidP="007A70BE">
      <w:pPr>
        <w:numPr>
          <w:ilvl w:val="0"/>
          <w:numId w:val="14"/>
        </w:numPr>
        <w:shd w:val="clear" w:color="auto" w:fill="FFFFFF"/>
        <w:spacing w:after="0" w:line="330" w:lineRule="atLeast"/>
        <w:ind w:left="377"/>
        <w:rPr>
          <w:rFonts w:ascii="Helvetica" w:hAnsi="Helvetica" w:cs="Helvetica"/>
          <w:color w:val="111111"/>
          <w:sz w:val="21"/>
          <w:szCs w:val="21"/>
        </w:rPr>
      </w:pPr>
      <w:r>
        <w:rPr>
          <w:rFonts w:ascii="Helvetica" w:hAnsi="Helvetica" w:cs="Helvetica"/>
          <w:color w:val="111111"/>
          <w:sz w:val="21"/>
          <w:szCs w:val="21"/>
        </w:rPr>
        <w:t>Private attachment and commenting</w:t>
      </w:r>
    </w:p>
    <w:p w:rsidR="007A70BE" w:rsidRDefault="007A70BE" w:rsidP="007A70BE">
      <w:pPr>
        <w:numPr>
          <w:ilvl w:val="0"/>
          <w:numId w:val="14"/>
        </w:numPr>
        <w:shd w:val="clear" w:color="auto" w:fill="FFFFFF"/>
        <w:spacing w:after="0" w:line="330" w:lineRule="atLeast"/>
        <w:ind w:left="377"/>
        <w:rPr>
          <w:rFonts w:ascii="Helvetica" w:hAnsi="Helvetica" w:cs="Helvetica"/>
          <w:color w:val="111111"/>
          <w:sz w:val="21"/>
          <w:szCs w:val="21"/>
        </w:rPr>
      </w:pPr>
      <w:r>
        <w:rPr>
          <w:rFonts w:ascii="Helvetica" w:hAnsi="Helvetica" w:cs="Helvetica"/>
          <w:color w:val="111111"/>
          <w:sz w:val="21"/>
          <w:szCs w:val="21"/>
        </w:rPr>
        <w:t>F</w:t>
      </w:r>
      <w:r w:rsidR="00BF7A03">
        <w:rPr>
          <w:rFonts w:ascii="Helvetica" w:hAnsi="Helvetica" w:cs="Helvetica"/>
          <w:color w:val="111111"/>
          <w:sz w:val="21"/>
          <w:szCs w:val="21"/>
        </w:rPr>
        <w:t>lexible reporting and charting (</w:t>
      </w:r>
      <w:r>
        <w:rPr>
          <w:rFonts w:ascii="Helvetica" w:hAnsi="Helvetica" w:cs="Helvetica"/>
          <w:color w:val="111111"/>
          <w:sz w:val="21"/>
          <w:szCs w:val="21"/>
        </w:rPr>
        <w:t>via email</w:t>
      </w:r>
      <w:r w:rsidR="00BF7A03">
        <w:rPr>
          <w:rFonts w:ascii="Helvetica" w:hAnsi="Helvetica" w:cs="Helvetica"/>
          <w:color w:val="111111"/>
          <w:sz w:val="21"/>
          <w:szCs w:val="21"/>
        </w:rPr>
        <w:t>)</w:t>
      </w:r>
      <w:r>
        <w:rPr>
          <w:rFonts w:ascii="Helvetica" w:hAnsi="Helvetica" w:cs="Helvetica"/>
          <w:color w:val="111111"/>
          <w:sz w:val="21"/>
          <w:szCs w:val="21"/>
        </w:rPr>
        <w:t>.</w:t>
      </w:r>
    </w:p>
    <w:p w:rsidR="00BF7A03" w:rsidRDefault="007A70BE" w:rsidP="00BF7A03">
      <w:pPr>
        <w:numPr>
          <w:ilvl w:val="0"/>
          <w:numId w:val="14"/>
        </w:numPr>
        <w:shd w:val="clear" w:color="auto" w:fill="FFFFFF"/>
        <w:spacing w:after="0" w:line="330" w:lineRule="atLeast"/>
        <w:ind w:left="377"/>
        <w:rPr>
          <w:rFonts w:ascii="Helvetica" w:hAnsi="Helvetica" w:cs="Helvetica"/>
          <w:color w:val="111111"/>
          <w:sz w:val="21"/>
          <w:szCs w:val="21"/>
        </w:rPr>
      </w:pPr>
      <w:r>
        <w:rPr>
          <w:rFonts w:ascii="Helvetica" w:hAnsi="Helvetica" w:cs="Helvetica"/>
          <w:color w:val="111111"/>
          <w:sz w:val="21"/>
          <w:szCs w:val="21"/>
        </w:rPr>
        <w:t>Add</w:t>
      </w:r>
      <w:r w:rsidR="00BF7A03">
        <w:rPr>
          <w:rFonts w:ascii="Helvetica" w:hAnsi="Helvetica" w:cs="Helvetica"/>
          <w:color w:val="111111"/>
          <w:sz w:val="21"/>
          <w:szCs w:val="21"/>
        </w:rPr>
        <w:t>ing</w:t>
      </w:r>
      <w:r>
        <w:rPr>
          <w:rFonts w:ascii="Helvetica" w:hAnsi="Helvetica" w:cs="Helvetica"/>
          <w:color w:val="111111"/>
          <w:sz w:val="21"/>
          <w:szCs w:val="21"/>
        </w:rPr>
        <w:t xml:space="preserve"> custom fields and workflows.</w:t>
      </w:r>
    </w:p>
    <w:p w:rsidR="00BF7A03" w:rsidRDefault="00D7696E" w:rsidP="00BF7A03">
      <w:pPr>
        <w:numPr>
          <w:ilvl w:val="0"/>
          <w:numId w:val="14"/>
        </w:numPr>
        <w:shd w:val="clear" w:color="auto" w:fill="FFFFFF"/>
        <w:spacing w:after="0" w:line="330" w:lineRule="atLeast"/>
        <w:ind w:left="377"/>
        <w:rPr>
          <w:rFonts w:ascii="Helvetica" w:hAnsi="Helvetica" w:cs="Helvetica"/>
          <w:color w:val="111111"/>
          <w:sz w:val="21"/>
          <w:szCs w:val="21"/>
        </w:rPr>
      </w:pPr>
      <w:hyperlink r:id="rId10" w:anchor="email" w:history="1">
        <w:r w:rsidR="007B7143" w:rsidRPr="00821E83">
          <w:rPr>
            <w:rFonts w:ascii="Helvetica" w:hAnsi="Helvetica" w:cs="Helvetica"/>
            <w:color w:val="111111"/>
            <w:sz w:val="21"/>
            <w:szCs w:val="21"/>
          </w:rPr>
          <w:t>Email Notifications Controlled By User Preferences</w:t>
        </w:r>
      </w:hyperlink>
    </w:p>
    <w:p w:rsidR="00BF7A03" w:rsidRDefault="00D7696E" w:rsidP="00BF7A03">
      <w:pPr>
        <w:numPr>
          <w:ilvl w:val="0"/>
          <w:numId w:val="14"/>
        </w:numPr>
        <w:shd w:val="clear" w:color="auto" w:fill="FFFFFF"/>
        <w:spacing w:after="0" w:line="330" w:lineRule="atLeast"/>
        <w:ind w:left="377"/>
        <w:rPr>
          <w:rFonts w:ascii="Helvetica" w:hAnsi="Helvetica" w:cs="Helvetica"/>
          <w:color w:val="111111"/>
          <w:sz w:val="21"/>
          <w:szCs w:val="21"/>
        </w:rPr>
      </w:pPr>
      <w:hyperlink r:id="rId11" w:anchor="autodup" w:history="1">
        <w:r w:rsidR="007B7143" w:rsidRPr="00821E83">
          <w:rPr>
            <w:rFonts w:ascii="Helvetica" w:hAnsi="Helvetica" w:cs="Helvetica"/>
            <w:color w:val="111111"/>
            <w:sz w:val="21"/>
            <w:szCs w:val="21"/>
          </w:rPr>
          <w:t>Automatic Duplicate Bug Detection</w:t>
        </w:r>
      </w:hyperlink>
    </w:p>
    <w:p w:rsidR="00BF7A03" w:rsidRDefault="00D7696E" w:rsidP="00BF7A03">
      <w:pPr>
        <w:numPr>
          <w:ilvl w:val="0"/>
          <w:numId w:val="14"/>
        </w:numPr>
        <w:shd w:val="clear" w:color="auto" w:fill="FFFFFF"/>
        <w:spacing w:after="0" w:line="330" w:lineRule="atLeast"/>
        <w:ind w:left="377"/>
        <w:rPr>
          <w:rFonts w:ascii="Helvetica" w:hAnsi="Helvetica" w:cs="Helvetica"/>
          <w:color w:val="111111"/>
          <w:sz w:val="21"/>
          <w:szCs w:val="21"/>
        </w:rPr>
      </w:pPr>
      <w:hyperlink r:id="rId12" w:anchor="email-in" w:history="1">
        <w:r w:rsidR="007B7143" w:rsidRPr="00821E83">
          <w:rPr>
            <w:rFonts w:ascii="Helvetica" w:hAnsi="Helvetica" w:cs="Helvetica"/>
            <w:color w:val="111111"/>
            <w:sz w:val="21"/>
            <w:szCs w:val="21"/>
          </w:rPr>
          <w:t>File/Modify Bugs By Email</w:t>
        </w:r>
      </w:hyperlink>
    </w:p>
    <w:p w:rsidR="007B7143" w:rsidRPr="00BF7A03" w:rsidRDefault="00D7696E" w:rsidP="007C6DA0">
      <w:pPr>
        <w:numPr>
          <w:ilvl w:val="0"/>
          <w:numId w:val="14"/>
        </w:numPr>
        <w:shd w:val="clear" w:color="auto" w:fill="FFFFFF"/>
        <w:spacing w:after="0" w:line="330" w:lineRule="atLeast"/>
        <w:ind w:left="377"/>
        <w:rPr>
          <w:rFonts w:ascii="Helvetica" w:hAnsi="Helvetica" w:cs="Helvetica"/>
          <w:color w:val="111111"/>
          <w:sz w:val="21"/>
          <w:szCs w:val="21"/>
        </w:rPr>
      </w:pPr>
      <w:hyperlink r:id="rId13" w:anchor="rs" w:history="1">
        <w:r w:rsidR="007B7143" w:rsidRPr="00821E83">
          <w:rPr>
            <w:rFonts w:ascii="Helvetica" w:hAnsi="Helvetica" w:cs="Helvetica"/>
            <w:color w:val="111111"/>
            <w:sz w:val="21"/>
            <w:szCs w:val="21"/>
          </w:rPr>
          <w:t>Request System</w:t>
        </w:r>
      </w:hyperlink>
    </w:p>
    <w:p w:rsidR="00BF7A03" w:rsidRPr="00821E83" w:rsidRDefault="00BF7A03" w:rsidP="007A70BE">
      <w:pPr>
        <w:pStyle w:val="NormalWeb"/>
        <w:shd w:val="clear" w:color="auto" w:fill="FFFFFF"/>
        <w:spacing w:before="0" w:beforeAutospacing="0" w:after="377" w:afterAutospacing="0" w:line="330" w:lineRule="atLeast"/>
        <w:rPr>
          <w:rFonts w:ascii="Helvetica" w:eastAsiaTheme="minorHAnsi" w:hAnsi="Helvetica" w:cs="Helvetica"/>
          <w:color w:val="111111"/>
          <w:sz w:val="21"/>
          <w:szCs w:val="21"/>
        </w:rPr>
      </w:pPr>
    </w:p>
    <w:p w:rsidR="00FF1AC1" w:rsidRPr="00413CE8" w:rsidRDefault="00BF7A03" w:rsidP="00CA0187">
      <w:pPr>
        <w:pStyle w:val="ListParagraph"/>
        <w:numPr>
          <w:ilvl w:val="0"/>
          <w:numId w:val="7"/>
        </w:numPr>
        <w:spacing w:before="100" w:beforeAutospacing="1" w:line="240" w:lineRule="auto"/>
        <w:rPr>
          <w:rFonts w:ascii="Helvetica" w:hAnsi="Helvetica" w:cs="Helvetica"/>
          <w:color w:val="111111"/>
          <w:sz w:val="21"/>
          <w:szCs w:val="21"/>
        </w:rPr>
      </w:pPr>
      <w:r w:rsidRPr="00BD41A4">
        <w:rPr>
          <w:rStyle w:val="apple-style-span"/>
          <w:rFonts w:ascii="Arial" w:hAnsi="Arial" w:cs="Arial"/>
          <w:b/>
          <w:bCs/>
          <w:color w:val="222222"/>
          <w:sz w:val="18"/>
          <w:szCs w:val="18"/>
        </w:rPr>
        <w:t>Mantis</w:t>
      </w:r>
      <w:r w:rsidRPr="00821E83">
        <w:rPr>
          <w:rFonts w:ascii="Helvetica" w:hAnsi="Helvetica" w:cs="Helvetica"/>
          <w:color w:val="111111"/>
          <w:sz w:val="21"/>
          <w:szCs w:val="21"/>
        </w:rPr>
        <w:t>.</w:t>
      </w:r>
      <w:r w:rsidR="00BD41A4" w:rsidRPr="00BD41A4">
        <w:rPr>
          <w:rFonts w:ascii="Helvetica" w:hAnsi="Helvetica" w:cs="Helvetica"/>
          <w:color w:val="111111"/>
          <w:sz w:val="21"/>
          <w:szCs w:val="21"/>
          <w:shd w:val="clear" w:color="auto" w:fill="FFFFFF"/>
        </w:rPr>
        <w:t xml:space="preserve"> </w:t>
      </w:r>
      <w:r w:rsidR="00BD41A4">
        <w:rPr>
          <w:rFonts w:ascii="Helvetica" w:hAnsi="Helvetica" w:cs="Helvetica"/>
          <w:color w:val="111111"/>
          <w:sz w:val="21"/>
          <w:szCs w:val="21"/>
          <w:shd w:val="clear" w:color="auto" w:fill="FFFFFF"/>
          <w:lang w:val="ru-RU"/>
        </w:rPr>
        <w:t>Написана</w:t>
      </w:r>
      <w:r w:rsidR="00BD41A4" w:rsidRPr="00413CE8">
        <w:rPr>
          <w:rFonts w:ascii="Helvetica" w:hAnsi="Helvetica" w:cs="Helvetica"/>
          <w:color w:val="111111"/>
          <w:sz w:val="21"/>
          <w:szCs w:val="21"/>
          <w:shd w:val="clear" w:color="auto" w:fill="FFFFFF"/>
        </w:rPr>
        <w:t xml:space="preserve"> </w:t>
      </w:r>
      <w:r w:rsidR="00BD41A4">
        <w:rPr>
          <w:rFonts w:ascii="Helvetica" w:hAnsi="Helvetica" w:cs="Helvetica"/>
          <w:color w:val="111111"/>
          <w:sz w:val="21"/>
          <w:szCs w:val="21"/>
          <w:shd w:val="clear" w:color="auto" w:fill="FFFFFF"/>
          <w:lang w:val="ru-RU"/>
        </w:rPr>
        <w:t>на</w:t>
      </w:r>
      <w:r w:rsidR="00BD41A4" w:rsidRPr="00413CE8">
        <w:rPr>
          <w:rFonts w:ascii="Helvetica" w:hAnsi="Helvetica" w:cs="Helvetica"/>
          <w:color w:val="111111"/>
          <w:sz w:val="21"/>
          <w:szCs w:val="21"/>
          <w:shd w:val="clear" w:color="auto" w:fill="FFFFFF"/>
        </w:rPr>
        <w:t xml:space="preserve"> </w:t>
      </w:r>
      <w:r w:rsidR="00BD41A4">
        <w:rPr>
          <w:rFonts w:ascii="Helvetica" w:hAnsi="Helvetica" w:cs="Helvetica"/>
          <w:color w:val="111111"/>
          <w:sz w:val="21"/>
          <w:szCs w:val="21"/>
          <w:shd w:val="clear" w:color="auto" w:fill="FFFFFF"/>
        </w:rPr>
        <w:t>PHP, and works on various databases including MySQL, MS SQL, PostgreSQL.</w:t>
      </w:r>
      <w:r w:rsidRPr="00821E83">
        <w:rPr>
          <w:rFonts w:ascii="Helvetica" w:hAnsi="Helvetica" w:cs="Helvetica"/>
          <w:color w:val="111111"/>
          <w:sz w:val="21"/>
          <w:szCs w:val="21"/>
        </w:rPr>
        <w:t xml:space="preserve"> </w:t>
      </w:r>
      <w:r w:rsidR="00F4775C" w:rsidRPr="00821E83">
        <w:rPr>
          <w:rFonts w:ascii="Helvetica" w:hAnsi="Helvetica" w:cs="Helvetica"/>
          <w:color w:val="111111"/>
          <w:sz w:val="21"/>
          <w:szCs w:val="21"/>
        </w:rPr>
        <w:t xml:space="preserve"> </w:t>
      </w:r>
    </w:p>
    <w:p w:rsidR="00413CE8" w:rsidRDefault="00413CE8" w:rsidP="00CA0187">
      <w:pPr>
        <w:pStyle w:val="NormalWeb"/>
        <w:shd w:val="clear" w:color="auto" w:fill="FFFFFF"/>
        <w:spacing w:before="0" w:beforeAutospacing="0" w:after="0" w:afterAutospacing="0" w:line="330" w:lineRule="atLeast"/>
        <w:rPr>
          <w:rFonts w:ascii="Helvetica" w:hAnsi="Helvetica" w:cs="Helvetica"/>
          <w:color w:val="111111"/>
          <w:sz w:val="21"/>
          <w:szCs w:val="21"/>
        </w:rPr>
      </w:pPr>
      <w:r>
        <w:rPr>
          <w:rFonts w:ascii="Helvetica" w:hAnsi="Helvetica" w:cs="Helvetica"/>
          <w:color w:val="111111"/>
          <w:sz w:val="21"/>
          <w:szCs w:val="21"/>
        </w:rPr>
        <w:t>Mantis Features:</w:t>
      </w:r>
    </w:p>
    <w:p w:rsidR="00CA0187" w:rsidRPr="00CA0187" w:rsidRDefault="00CA0187" w:rsidP="00CA0187">
      <w:pPr>
        <w:numPr>
          <w:ilvl w:val="0"/>
          <w:numId w:val="17"/>
        </w:numPr>
        <w:shd w:val="clear" w:color="auto" w:fill="FFFFFF"/>
        <w:spacing w:after="0" w:line="330" w:lineRule="atLeast"/>
        <w:ind w:left="377"/>
        <w:rPr>
          <w:rFonts w:ascii="Helvetica" w:hAnsi="Helvetica" w:cs="Helvetica"/>
          <w:color w:val="111111"/>
          <w:sz w:val="21"/>
          <w:szCs w:val="21"/>
        </w:rPr>
      </w:pPr>
      <w:r>
        <w:rPr>
          <w:rFonts w:ascii="Helvetica" w:hAnsi="Helvetica" w:cs="Helvetica"/>
          <w:color w:val="111111"/>
          <w:sz w:val="21"/>
          <w:szCs w:val="21"/>
        </w:rPr>
        <w:t>Web based</w:t>
      </w:r>
      <w:r w:rsidR="00A656C8">
        <w:rPr>
          <w:rFonts w:ascii="Helvetica" w:hAnsi="Helvetica" w:cs="Helvetica"/>
          <w:color w:val="111111"/>
          <w:sz w:val="21"/>
          <w:szCs w:val="21"/>
        </w:rPr>
        <w:t>, support any platform that runs PHP</w:t>
      </w:r>
    </w:p>
    <w:p w:rsidR="00413CE8" w:rsidRDefault="00413CE8" w:rsidP="00CA0187">
      <w:pPr>
        <w:numPr>
          <w:ilvl w:val="0"/>
          <w:numId w:val="17"/>
        </w:numPr>
        <w:shd w:val="clear" w:color="auto" w:fill="FFFFFF"/>
        <w:spacing w:after="0" w:line="330" w:lineRule="atLeast"/>
        <w:ind w:left="377"/>
        <w:rPr>
          <w:rFonts w:ascii="Helvetica" w:hAnsi="Helvetica" w:cs="Helvetica"/>
          <w:color w:val="111111"/>
          <w:sz w:val="21"/>
          <w:szCs w:val="21"/>
        </w:rPr>
      </w:pPr>
      <w:r>
        <w:rPr>
          <w:rFonts w:ascii="Helvetica" w:hAnsi="Helvetica" w:cs="Helvetica"/>
          <w:color w:val="111111"/>
          <w:sz w:val="21"/>
          <w:szCs w:val="21"/>
        </w:rPr>
        <w:t>Source code integration</w:t>
      </w:r>
    </w:p>
    <w:p w:rsidR="00413CE8" w:rsidRDefault="00413CE8" w:rsidP="00413CE8">
      <w:pPr>
        <w:numPr>
          <w:ilvl w:val="0"/>
          <w:numId w:val="17"/>
        </w:numPr>
        <w:shd w:val="clear" w:color="auto" w:fill="FFFFFF"/>
        <w:spacing w:after="0" w:line="330" w:lineRule="atLeast"/>
        <w:ind w:left="377"/>
        <w:rPr>
          <w:rFonts w:ascii="Helvetica" w:hAnsi="Helvetica" w:cs="Helvetica"/>
          <w:color w:val="111111"/>
          <w:sz w:val="21"/>
          <w:szCs w:val="21"/>
        </w:rPr>
      </w:pPr>
      <w:r>
        <w:rPr>
          <w:rFonts w:ascii="Helvetica" w:hAnsi="Helvetica" w:cs="Helvetica"/>
          <w:color w:val="111111"/>
          <w:sz w:val="21"/>
          <w:szCs w:val="21"/>
        </w:rPr>
        <w:t>Time tracking</w:t>
      </w:r>
    </w:p>
    <w:p w:rsidR="00413CE8" w:rsidRDefault="00413CE8" w:rsidP="00413CE8">
      <w:pPr>
        <w:numPr>
          <w:ilvl w:val="0"/>
          <w:numId w:val="17"/>
        </w:numPr>
        <w:shd w:val="clear" w:color="auto" w:fill="FFFFFF"/>
        <w:spacing w:after="0" w:line="330" w:lineRule="atLeast"/>
        <w:ind w:left="377"/>
        <w:rPr>
          <w:rFonts w:ascii="Helvetica" w:hAnsi="Helvetica" w:cs="Helvetica"/>
          <w:color w:val="111111"/>
          <w:sz w:val="21"/>
          <w:szCs w:val="21"/>
        </w:rPr>
      </w:pPr>
      <w:r>
        <w:rPr>
          <w:rFonts w:ascii="Helvetica" w:hAnsi="Helvetica" w:cs="Helvetica"/>
          <w:color w:val="111111"/>
          <w:sz w:val="21"/>
          <w:szCs w:val="21"/>
        </w:rPr>
        <w:t>Issue relationship graph</w:t>
      </w:r>
    </w:p>
    <w:p w:rsidR="00413CE8" w:rsidRDefault="00413CE8" w:rsidP="00413CE8">
      <w:pPr>
        <w:numPr>
          <w:ilvl w:val="0"/>
          <w:numId w:val="17"/>
        </w:numPr>
        <w:shd w:val="clear" w:color="auto" w:fill="FFFFFF"/>
        <w:spacing w:after="0" w:line="330" w:lineRule="atLeast"/>
        <w:ind w:left="377"/>
        <w:rPr>
          <w:rFonts w:ascii="Helvetica" w:hAnsi="Helvetica" w:cs="Helvetica"/>
          <w:color w:val="111111"/>
          <w:sz w:val="21"/>
          <w:szCs w:val="21"/>
        </w:rPr>
      </w:pPr>
      <w:r>
        <w:rPr>
          <w:rFonts w:ascii="Helvetica" w:hAnsi="Helvetica" w:cs="Helvetica"/>
          <w:color w:val="111111"/>
          <w:sz w:val="21"/>
          <w:szCs w:val="21"/>
        </w:rPr>
        <w:t>Custom fields and workflow</w:t>
      </w:r>
    </w:p>
    <w:p w:rsidR="00413CE8" w:rsidRPr="009D33B1" w:rsidRDefault="00413CE8" w:rsidP="00A656C8">
      <w:pPr>
        <w:numPr>
          <w:ilvl w:val="0"/>
          <w:numId w:val="17"/>
        </w:numPr>
        <w:shd w:val="clear" w:color="auto" w:fill="FFFFFF"/>
        <w:spacing w:after="0" w:line="330" w:lineRule="atLeast"/>
        <w:ind w:left="377"/>
        <w:rPr>
          <w:rFonts w:ascii="Helvetica" w:hAnsi="Helvetica" w:cs="Helvetica"/>
          <w:color w:val="111111"/>
          <w:sz w:val="21"/>
          <w:szCs w:val="21"/>
        </w:rPr>
      </w:pPr>
      <w:r>
        <w:rPr>
          <w:rFonts w:ascii="Helvetica" w:hAnsi="Helvetica" w:cs="Helvetica"/>
          <w:color w:val="111111"/>
          <w:sz w:val="21"/>
          <w:szCs w:val="21"/>
        </w:rPr>
        <w:t>Anonymous access</w:t>
      </w:r>
    </w:p>
    <w:p w:rsidR="009D33B1" w:rsidRPr="00A656C8" w:rsidRDefault="009D33B1" w:rsidP="009D33B1">
      <w:pPr>
        <w:shd w:val="clear" w:color="auto" w:fill="FFFFFF"/>
        <w:spacing w:after="0" w:line="330" w:lineRule="atLeast"/>
        <w:ind w:left="377"/>
        <w:rPr>
          <w:rFonts w:ascii="Helvetica" w:hAnsi="Helvetica" w:cs="Helvetica"/>
          <w:color w:val="111111"/>
          <w:sz w:val="21"/>
          <w:szCs w:val="21"/>
        </w:rPr>
      </w:pPr>
    </w:p>
    <w:p w:rsidR="00A656C8" w:rsidRDefault="009D33B1" w:rsidP="00A656C8">
      <w:pPr>
        <w:shd w:val="clear" w:color="auto" w:fill="FFFFFF"/>
        <w:spacing w:after="0" w:line="330" w:lineRule="atLeast"/>
        <w:ind w:left="17"/>
        <w:rPr>
          <w:rFonts w:ascii="Helvetica" w:hAnsi="Helvetica" w:cs="Helvetica"/>
          <w:color w:val="111111"/>
          <w:sz w:val="21"/>
          <w:szCs w:val="21"/>
          <w:lang w:val="ru-RU"/>
        </w:rPr>
      </w:pPr>
      <w:r>
        <w:rPr>
          <w:rFonts w:ascii="Helvetica" w:hAnsi="Helvetica" w:cs="Helvetica"/>
          <w:color w:val="111111"/>
          <w:sz w:val="21"/>
          <w:szCs w:val="21"/>
          <w:lang w:val="ru-RU"/>
        </w:rPr>
        <w:t xml:space="preserve"> - </w:t>
      </w:r>
      <w:r w:rsidR="005E5210" w:rsidRPr="00307E18">
        <w:rPr>
          <w:rFonts w:ascii="Helvetica" w:hAnsi="Helvetica" w:cs="Helvetica"/>
          <w:b/>
          <w:color w:val="111111"/>
          <w:sz w:val="21"/>
          <w:szCs w:val="21"/>
        </w:rPr>
        <w:t>Trac</w:t>
      </w:r>
      <w:r w:rsidR="005E5210" w:rsidRPr="00307E18">
        <w:rPr>
          <w:rFonts w:ascii="Helvetica" w:hAnsi="Helvetica" w:cs="Helvetica"/>
          <w:b/>
          <w:color w:val="111111"/>
          <w:sz w:val="21"/>
          <w:szCs w:val="21"/>
          <w:lang w:val="ru-RU"/>
        </w:rPr>
        <w:t>.</w:t>
      </w:r>
      <w:r w:rsidR="005E5210" w:rsidRPr="00AA33BE">
        <w:rPr>
          <w:rFonts w:ascii="Helvetica" w:hAnsi="Helvetica" w:cs="Helvetica"/>
          <w:color w:val="111111"/>
          <w:sz w:val="21"/>
          <w:szCs w:val="21"/>
          <w:lang w:val="ru-RU"/>
        </w:rPr>
        <w:t xml:space="preserve"> </w:t>
      </w:r>
      <w:r w:rsidR="005E5210">
        <w:rPr>
          <w:rFonts w:ascii="Helvetica" w:hAnsi="Helvetica" w:cs="Helvetica"/>
          <w:color w:val="111111"/>
          <w:sz w:val="21"/>
          <w:szCs w:val="21"/>
          <w:lang w:val="ru-RU"/>
        </w:rPr>
        <w:t xml:space="preserve">Написан на </w:t>
      </w:r>
      <w:r w:rsidR="005E5210">
        <w:rPr>
          <w:rFonts w:ascii="Helvetica" w:hAnsi="Helvetica" w:cs="Helvetica"/>
          <w:color w:val="111111"/>
          <w:sz w:val="21"/>
          <w:szCs w:val="21"/>
        </w:rPr>
        <w:t>Python</w:t>
      </w:r>
      <w:r w:rsidR="005E5210" w:rsidRPr="00AA33BE">
        <w:rPr>
          <w:rFonts w:ascii="Helvetica" w:hAnsi="Helvetica" w:cs="Helvetica"/>
          <w:color w:val="111111"/>
          <w:sz w:val="21"/>
          <w:szCs w:val="21"/>
          <w:lang w:val="ru-RU"/>
        </w:rPr>
        <w:t xml:space="preserve">. </w:t>
      </w:r>
      <w:r w:rsidR="005E5210">
        <w:rPr>
          <w:rFonts w:ascii="Helvetica" w:hAnsi="Helvetica" w:cs="Helvetica"/>
          <w:color w:val="111111"/>
          <w:sz w:val="21"/>
          <w:szCs w:val="21"/>
          <w:lang w:val="ru-RU"/>
        </w:rPr>
        <w:t xml:space="preserve">Также </w:t>
      </w:r>
      <w:r w:rsidR="00AA33BE">
        <w:rPr>
          <w:rFonts w:ascii="Helvetica" w:hAnsi="Helvetica" w:cs="Helvetica"/>
          <w:color w:val="111111"/>
          <w:sz w:val="21"/>
          <w:szCs w:val="21"/>
          <w:lang w:val="ru-RU"/>
        </w:rPr>
        <w:t xml:space="preserve">предоставляет </w:t>
      </w:r>
      <w:r w:rsidR="00AA33BE">
        <w:rPr>
          <w:rFonts w:ascii="Helvetica" w:hAnsi="Helvetica" w:cs="Helvetica"/>
          <w:color w:val="111111"/>
          <w:sz w:val="21"/>
          <w:szCs w:val="21"/>
        </w:rPr>
        <w:t>wiki</w:t>
      </w:r>
      <w:r w:rsidR="00AA33BE" w:rsidRPr="00AA33BE">
        <w:rPr>
          <w:rFonts w:ascii="Helvetica" w:hAnsi="Helvetica" w:cs="Helvetica"/>
          <w:color w:val="111111"/>
          <w:sz w:val="21"/>
          <w:szCs w:val="21"/>
          <w:lang w:val="ru-RU"/>
        </w:rPr>
        <w:t xml:space="preserve">, </w:t>
      </w:r>
      <w:r w:rsidR="00AA33BE">
        <w:rPr>
          <w:rFonts w:ascii="Helvetica" w:hAnsi="Helvetica" w:cs="Helvetica"/>
          <w:color w:val="111111"/>
          <w:sz w:val="21"/>
          <w:szCs w:val="21"/>
          <w:lang w:val="ru-RU"/>
        </w:rPr>
        <w:t xml:space="preserve">интеграцию с подверсиями. </w:t>
      </w:r>
      <w:r w:rsidR="00742178">
        <w:rPr>
          <w:rFonts w:ascii="Helvetica" w:hAnsi="Helvetica" w:cs="Helvetica"/>
          <w:color w:val="111111"/>
          <w:sz w:val="21"/>
          <w:szCs w:val="21"/>
          <w:lang w:val="ru-RU"/>
        </w:rPr>
        <w:t>Оче</w:t>
      </w:r>
      <w:r w:rsidR="008578C5">
        <w:rPr>
          <w:rFonts w:ascii="Helvetica" w:hAnsi="Helvetica" w:cs="Helvetica"/>
          <w:color w:val="111111"/>
          <w:sz w:val="21"/>
          <w:szCs w:val="21"/>
          <w:lang w:val="ru-RU"/>
        </w:rPr>
        <w:t>н</w:t>
      </w:r>
      <w:r w:rsidR="00742178">
        <w:rPr>
          <w:rFonts w:ascii="Helvetica" w:hAnsi="Helvetica" w:cs="Helvetica"/>
          <w:color w:val="111111"/>
          <w:sz w:val="21"/>
          <w:szCs w:val="21"/>
          <w:lang w:val="ru-RU"/>
        </w:rPr>
        <w:t xml:space="preserve">ь простой </w:t>
      </w:r>
      <w:r w:rsidR="00742178">
        <w:rPr>
          <w:rFonts w:ascii="Helvetica" w:hAnsi="Helvetica" w:cs="Helvetica"/>
          <w:color w:val="111111"/>
          <w:sz w:val="21"/>
          <w:szCs w:val="21"/>
        </w:rPr>
        <w:t>web</w:t>
      </w:r>
      <w:r w:rsidR="00742178" w:rsidRPr="00742178">
        <w:rPr>
          <w:rFonts w:ascii="Helvetica" w:hAnsi="Helvetica" w:cs="Helvetica"/>
          <w:color w:val="111111"/>
          <w:sz w:val="21"/>
          <w:szCs w:val="21"/>
          <w:lang w:val="ru-RU"/>
        </w:rPr>
        <w:t xml:space="preserve"> </w:t>
      </w:r>
      <w:r w:rsidR="00742178">
        <w:rPr>
          <w:rFonts w:ascii="Helvetica" w:hAnsi="Helvetica" w:cs="Helvetica"/>
          <w:color w:val="111111"/>
          <w:sz w:val="21"/>
          <w:szCs w:val="21"/>
          <w:lang w:val="ru-RU"/>
        </w:rPr>
        <w:t>интерфейс. Также предоставляет функциональности для проджект</w:t>
      </w:r>
      <w:r w:rsidR="008578C5">
        <w:rPr>
          <w:rFonts w:ascii="Helvetica" w:hAnsi="Helvetica" w:cs="Helvetica"/>
          <w:color w:val="111111"/>
          <w:sz w:val="21"/>
          <w:szCs w:val="21"/>
          <w:lang w:val="ru-RU"/>
        </w:rPr>
        <w:t>-</w:t>
      </w:r>
      <w:r w:rsidR="00742178">
        <w:rPr>
          <w:rFonts w:ascii="Helvetica" w:hAnsi="Helvetica" w:cs="Helvetica"/>
          <w:color w:val="111111"/>
          <w:sz w:val="21"/>
          <w:szCs w:val="21"/>
          <w:lang w:val="ru-RU"/>
        </w:rPr>
        <w:t>менеджмента</w:t>
      </w:r>
      <w:r w:rsidR="008578C5">
        <w:rPr>
          <w:rFonts w:ascii="Helvetica" w:hAnsi="Helvetica" w:cs="Helvetica"/>
          <w:color w:val="111111"/>
          <w:sz w:val="21"/>
          <w:szCs w:val="21"/>
          <w:lang w:val="ru-RU"/>
        </w:rPr>
        <w:t>,</w:t>
      </w:r>
      <w:r w:rsidR="00742178">
        <w:rPr>
          <w:rFonts w:ascii="Helvetica" w:hAnsi="Helvetica" w:cs="Helvetica"/>
          <w:color w:val="111111"/>
          <w:sz w:val="21"/>
          <w:szCs w:val="21"/>
          <w:lang w:val="ru-RU"/>
        </w:rPr>
        <w:t xml:space="preserve"> включая </w:t>
      </w:r>
      <w:r w:rsidR="00742178">
        <w:rPr>
          <w:rFonts w:ascii="Helvetica" w:hAnsi="Helvetica" w:cs="Helvetica"/>
          <w:color w:val="111111"/>
          <w:sz w:val="21"/>
          <w:szCs w:val="21"/>
        </w:rPr>
        <w:t>milestone</w:t>
      </w:r>
      <w:r w:rsidR="00742178" w:rsidRPr="00B572E8">
        <w:rPr>
          <w:rFonts w:ascii="Helvetica" w:hAnsi="Helvetica" w:cs="Helvetica"/>
          <w:color w:val="111111"/>
          <w:sz w:val="21"/>
          <w:szCs w:val="21"/>
          <w:lang w:val="ru-RU"/>
        </w:rPr>
        <w:t xml:space="preserve"> </w:t>
      </w:r>
      <w:r w:rsidR="00742178">
        <w:rPr>
          <w:rFonts w:ascii="Helvetica" w:hAnsi="Helvetica" w:cs="Helvetica"/>
          <w:color w:val="111111"/>
          <w:sz w:val="21"/>
          <w:szCs w:val="21"/>
        </w:rPr>
        <w:t>tracking</w:t>
      </w:r>
      <w:r w:rsidR="008578C5">
        <w:rPr>
          <w:rFonts w:ascii="Helvetica" w:hAnsi="Helvetica" w:cs="Helvetica"/>
          <w:color w:val="111111"/>
          <w:sz w:val="21"/>
          <w:szCs w:val="21"/>
          <w:lang w:val="ru-RU"/>
        </w:rPr>
        <w:t>.</w:t>
      </w:r>
    </w:p>
    <w:p w:rsidR="00742178" w:rsidRDefault="00742178" w:rsidP="00A656C8">
      <w:pPr>
        <w:shd w:val="clear" w:color="auto" w:fill="FFFFFF"/>
        <w:spacing w:after="0" w:line="330" w:lineRule="atLeast"/>
        <w:ind w:left="17"/>
        <w:rPr>
          <w:rFonts w:ascii="Helvetica" w:hAnsi="Helvetica" w:cs="Helvetica"/>
          <w:color w:val="111111"/>
          <w:sz w:val="21"/>
          <w:szCs w:val="21"/>
          <w:lang w:val="ru-RU"/>
        </w:rPr>
      </w:pPr>
      <w:r>
        <w:rPr>
          <w:rFonts w:ascii="Helvetica" w:hAnsi="Helvetica" w:cs="Helvetica"/>
          <w:color w:val="111111"/>
          <w:sz w:val="21"/>
          <w:szCs w:val="21"/>
          <w:lang w:val="ru-RU"/>
        </w:rPr>
        <w:lastRenderedPageBreak/>
        <w:t xml:space="preserve"> - </w:t>
      </w:r>
      <w:r w:rsidRPr="00307E18">
        <w:rPr>
          <w:rFonts w:ascii="Helvetica" w:hAnsi="Helvetica" w:cs="Helvetica"/>
          <w:b/>
          <w:color w:val="111111"/>
          <w:sz w:val="21"/>
          <w:szCs w:val="21"/>
        </w:rPr>
        <w:t>Readmine</w:t>
      </w:r>
      <w:r w:rsidRPr="00307E18">
        <w:rPr>
          <w:rFonts w:ascii="Helvetica" w:hAnsi="Helvetica" w:cs="Helvetica"/>
          <w:b/>
          <w:color w:val="111111"/>
          <w:sz w:val="21"/>
          <w:szCs w:val="21"/>
          <w:lang w:val="ru-RU"/>
        </w:rPr>
        <w:t>.</w:t>
      </w:r>
      <w:r w:rsidRPr="00F93094">
        <w:rPr>
          <w:rFonts w:ascii="Helvetica" w:hAnsi="Helvetica" w:cs="Helvetica"/>
          <w:color w:val="111111"/>
          <w:sz w:val="21"/>
          <w:szCs w:val="21"/>
          <w:lang w:val="ru-RU"/>
        </w:rPr>
        <w:t xml:space="preserve"> </w:t>
      </w:r>
      <w:r>
        <w:rPr>
          <w:rFonts w:ascii="Helvetica" w:hAnsi="Helvetica" w:cs="Helvetica"/>
          <w:color w:val="111111"/>
          <w:sz w:val="21"/>
          <w:szCs w:val="21"/>
          <w:lang w:val="ru-RU"/>
        </w:rPr>
        <w:t xml:space="preserve">Написана на </w:t>
      </w:r>
      <w:r>
        <w:rPr>
          <w:rFonts w:ascii="Helvetica" w:hAnsi="Helvetica" w:cs="Helvetica"/>
          <w:color w:val="111111"/>
          <w:sz w:val="21"/>
          <w:szCs w:val="21"/>
        </w:rPr>
        <w:t>Ruby</w:t>
      </w:r>
      <w:r w:rsidRPr="00F93094">
        <w:rPr>
          <w:rFonts w:ascii="Helvetica" w:hAnsi="Helvetica" w:cs="Helvetica"/>
          <w:color w:val="111111"/>
          <w:sz w:val="21"/>
          <w:szCs w:val="21"/>
          <w:lang w:val="ru-RU"/>
        </w:rPr>
        <w:t xml:space="preserve">. </w:t>
      </w:r>
      <w:r w:rsidR="00F93094">
        <w:rPr>
          <w:rFonts w:ascii="Helvetica" w:hAnsi="Helvetica" w:cs="Helvetica"/>
          <w:color w:val="111111"/>
          <w:sz w:val="21"/>
          <w:szCs w:val="21"/>
          <w:lang w:val="ru-RU"/>
        </w:rPr>
        <w:t>Кроме бег трекинга предоставляет полный комплект инс</w:t>
      </w:r>
      <w:r w:rsidR="008578C5">
        <w:rPr>
          <w:rFonts w:ascii="Helvetica" w:hAnsi="Helvetica" w:cs="Helvetica"/>
          <w:color w:val="111111"/>
          <w:sz w:val="21"/>
          <w:szCs w:val="21"/>
          <w:lang w:val="ru-RU"/>
        </w:rPr>
        <w:t>т</w:t>
      </w:r>
      <w:r w:rsidR="00F93094">
        <w:rPr>
          <w:rFonts w:ascii="Helvetica" w:hAnsi="Helvetica" w:cs="Helvetica"/>
          <w:color w:val="111111"/>
          <w:sz w:val="21"/>
          <w:szCs w:val="21"/>
          <w:lang w:val="ru-RU"/>
        </w:rPr>
        <w:t>рументов для проджект</w:t>
      </w:r>
      <w:r w:rsidR="008578C5">
        <w:rPr>
          <w:rFonts w:ascii="Helvetica" w:hAnsi="Helvetica" w:cs="Helvetica"/>
          <w:color w:val="111111"/>
          <w:sz w:val="21"/>
          <w:szCs w:val="21"/>
          <w:lang w:val="ru-RU"/>
        </w:rPr>
        <w:t>-</w:t>
      </w:r>
      <w:r w:rsidR="00F93094">
        <w:rPr>
          <w:rFonts w:ascii="Helvetica" w:hAnsi="Helvetica" w:cs="Helvetica"/>
          <w:color w:val="111111"/>
          <w:sz w:val="21"/>
          <w:szCs w:val="21"/>
          <w:lang w:val="ru-RU"/>
        </w:rPr>
        <w:t xml:space="preserve">менеджмента. </w:t>
      </w:r>
    </w:p>
    <w:p w:rsidR="00F93094" w:rsidRDefault="00F93094" w:rsidP="00A656C8">
      <w:pPr>
        <w:shd w:val="clear" w:color="auto" w:fill="FFFFFF"/>
        <w:spacing w:after="0" w:line="330" w:lineRule="atLeast"/>
        <w:ind w:left="17"/>
        <w:rPr>
          <w:rFonts w:ascii="Helvetica" w:hAnsi="Helvetica" w:cs="Helvetica"/>
          <w:color w:val="111111"/>
          <w:sz w:val="21"/>
          <w:szCs w:val="21"/>
        </w:rPr>
      </w:pPr>
      <w:r>
        <w:rPr>
          <w:rFonts w:ascii="Helvetica" w:hAnsi="Helvetica" w:cs="Helvetica"/>
          <w:color w:val="111111"/>
          <w:sz w:val="21"/>
          <w:szCs w:val="21"/>
        </w:rPr>
        <w:t>Features:</w:t>
      </w:r>
    </w:p>
    <w:p w:rsidR="00F93094" w:rsidRDefault="00F93094" w:rsidP="00F93094">
      <w:pPr>
        <w:numPr>
          <w:ilvl w:val="0"/>
          <w:numId w:val="18"/>
        </w:numPr>
        <w:shd w:val="clear" w:color="auto" w:fill="FFFFFF"/>
        <w:spacing w:after="0" w:line="330" w:lineRule="atLeast"/>
        <w:ind w:left="377"/>
        <w:rPr>
          <w:rFonts w:ascii="Helvetica" w:hAnsi="Helvetica" w:cs="Helvetica"/>
          <w:color w:val="111111"/>
          <w:sz w:val="21"/>
          <w:szCs w:val="21"/>
        </w:rPr>
      </w:pPr>
      <w:r w:rsidRPr="00F93094">
        <w:rPr>
          <w:rFonts w:ascii="Helvetica" w:hAnsi="Helvetica" w:cs="Helvetica"/>
          <w:color w:val="111111"/>
          <w:sz w:val="21"/>
          <w:szCs w:val="21"/>
        </w:rPr>
        <w:t xml:space="preserve">Project management including </w:t>
      </w:r>
    </w:p>
    <w:p w:rsidR="00F93094" w:rsidRPr="00F93094" w:rsidRDefault="00F93094" w:rsidP="00F93094">
      <w:pPr>
        <w:numPr>
          <w:ilvl w:val="0"/>
          <w:numId w:val="18"/>
        </w:numPr>
        <w:shd w:val="clear" w:color="auto" w:fill="FFFFFF"/>
        <w:spacing w:after="0" w:line="330" w:lineRule="atLeast"/>
        <w:ind w:left="377"/>
        <w:rPr>
          <w:rFonts w:ascii="Helvetica" w:hAnsi="Helvetica" w:cs="Helvetica"/>
          <w:color w:val="111111"/>
          <w:sz w:val="21"/>
          <w:szCs w:val="21"/>
        </w:rPr>
      </w:pPr>
      <w:r w:rsidRPr="00F93094">
        <w:rPr>
          <w:rFonts w:ascii="Helvetica" w:hAnsi="Helvetica" w:cs="Helvetica"/>
          <w:color w:val="111111"/>
          <w:sz w:val="21"/>
          <w:szCs w:val="21"/>
        </w:rPr>
        <w:t>Project Wiki</w:t>
      </w:r>
    </w:p>
    <w:p w:rsidR="00F93094" w:rsidRDefault="00F93094" w:rsidP="00F93094">
      <w:pPr>
        <w:numPr>
          <w:ilvl w:val="0"/>
          <w:numId w:val="18"/>
        </w:numPr>
        <w:shd w:val="clear" w:color="auto" w:fill="FFFFFF"/>
        <w:spacing w:after="0" w:line="330" w:lineRule="atLeast"/>
        <w:ind w:left="377"/>
        <w:rPr>
          <w:rFonts w:ascii="Helvetica" w:hAnsi="Helvetica" w:cs="Helvetica"/>
          <w:color w:val="111111"/>
          <w:sz w:val="21"/>
          <w:szCs w:val="21"/>
        </w:rPr>
      </w:pPr>
      <w:r>
        <w:rPr>
          <w:rFonts w:ascii="Helvetica" w:hAnsi="Helvetica" w:cs="Helvetica"/>
          <w:color w:val="111111"/>
          <w:sz w:val="21"/>
          <w:szCs w:val="21"/>
        </w:rPr>
        <w:t>Time Tracking</w:t>
      </w:r>
    </w:p>
    <w:p w:rsidR="00F93094" w:rsidRDefault="00722B53" w:rsidP="00F93094">
      <w:pPr>
        <w:numPr>
          <w:ilvl w:val="0"/>
          <w:numId w:val="18"/>
        </w:numPr>
        <w:shd w:val="clear" w:color="auto" w:fill="FFFFFF"/>
        <w:spacing w:after="0" w:line="330" w:lineRule="atLeast"/>
        <w:ind w:left="377"/>
        <w:rPr>
          <w:rFonts w:ascii="Helvetica" w:hAnsi="Helvetica" w:cs="Helvetica"/>
          <w:color w:val="111111"/>
          <w:sz w:val="21"/>
          <w:szCs w:val="21"/>
        </w:rPr>
      </w:pPr>
      <w:r>
        <w:rPr>
          <w:rFonts w:ascii="Helvetica" w:hAnsi="Helvetica" w:cs="Helvetica"/>
          <w:color w:val="111111"/>
          <w:sz w:val="21"/>
          <w:szCs w:val="21"/>
        </w:rPr>
        <w:t>Flexible issue tracking system</w:t>
      </w:r>
    </w:p>
    <w:p w:rsidR="00891D0F" w:rsidRPr="00D7696E" w:rsidRDefault="00722B53" w:rsidP="00891D0F">
      <w:pPr>
        <w:numPr>
          <w:ilvl w:val="0"/>
          <w:numId w:val="18"/>
        </w:numPr>
        <w:shd w:val="clear" w:color="auto" w:fill="FFFFFF"/>
        <w:spacing w:after="0" w:line="330" w:lineRule="atLeast"/>
        <w:ind w:left="377"/>
        <w:rPr>
          <w:rFonts w:ascii="Helvetica" w:hAnsi="Helvetica" w:cs="Helvetica"/>
          <w:color w:val="111111"/>
          <w:sz w:val="21"/>
          <w:szCs w:val="21"/>
        </w:rPr>
      </w:pPr>
      <w:r>
        <w:rPr>
          <w:rFonts w:ascii="Helvetica" w:hAnsi="Helvetica" w:cs="Helvetica"/>
          <w:color w:val="111111"/>
          <w:sz w:val="21"/>
          <w:szCs w:val="21"/>
        </w:rPr>
        <w:t>Multiple database support</w:t>
      </w:r>
      <w:bookmarkStart w:id="6" w:name="_GoBack"/>
      <w:bookmarkEnd w:id="6"/>
    </w:p>
    <w:sectPr w:rsidR="00891D0F" w:rsidRPr="00D7696E">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32617"/>
    <w:multiLevelType w:val="multilevel"/>
    <w:tmpl w:val="E3FCEB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BC7262"/>
    <w:multiLevelType w:val="hybridMultilevel"/>
    <w:tmpl w:val="BED46714"/>
    <w:lvl w:ilvl="0" w:tplc="041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0B643A3"/>
    <w:multiLevelType w:val="hybridMultilevel"/>
    <w:tmpl w:val="303AB14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130E41A9"/>
    <w:multiLevelType w:val="hybridMultilevel"/>
    <w:tmpl w:val="A4503CA8"/>
    <w:lvl w:ilvl="0" w:tplc="510C976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A94DF6"/>
    <w:multiLevelType w:val="hybridMultilevel"/>
    <w:tmpl w:val="ACC46372"/>
    <w:lvl w:ilvl="0" w:tplc="1A78F7D8">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nsid w:val="226940CE"/>
    <w:multiLevelType w:val="hybridMultilevel"/>
    <w:tmpl w:val="4B8479F8"/>
    <w:lvl w:ilvl="0" w:tplc="1DA0F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40C5F74"/>
    <w:multiLevelType w:val="hybridMultilevel"/>
    <w:tmpl w:val="0BCE5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164985"/>
    <w:multiLevelType w:val="hybridMultilevel"/>
    <w:tmpl w:val="76E24CBA"/>
    <w:lvl w:ilvl="0" w:tplc="F04E741C">
      <w:start w:val="1"/>
      <w:numFmt w:val="bullet"/>
      <w:lvlText w:val="•"/>
      <w:lvlJc w:val="left"/>
      <w:pPr>
        <w:tabs>
          <w:tab w:val="num" w:pos="720"/>
        </w:tabs>
        <w:ind w:left="720" w:hanging="360"/>
      </w:pPr>
      <w:rPr>
        <w:rFonts w:ascii="Times New Roman" w:hAnsi="Times New Roman" w:hint="default"/>
      </w:rPr>
    </w:lvl>
    <w:lvl w:ilvl="1" w:tplc="FB989008">
      <w:start w:val="1"/>
      <w:numFmt w:val="bullet"/>
      <w:lvlText w:val="•"/>
      <w:lvlJc w:val="left"/>
      <w:pPr>
        <w:tabs>
          <w:tab w:val="num" w:pos="1440"/>
        </w:tabs>
        <w:ind w:left="1440" w:hanging="360"/>
      </w:pPr>
      <w:rPr>
        <w:rFonts w:ascii="Times New Roman" w:hAnsi="Times New Roman" w:hint="default"/>
      </w:rPr>
    </w:lvl>
    <w:lvl w:ilvl="2" w:tplc="EBD4B778" w:tentative="1">
      <w:start w:val="1"/>
      <w:numFmt w:val="bullet"/>
      <w:lvlText w:val="•"/>
      <w:lvlJc w:val="left"/>
      <w:pPr>
        <w:tabs>
          <w:tab w:val="num" w:pos="2160"/>
        </w:tabs>
        <w:ind w:left="2160" w:hanging="360"/>
      </w:pPr>
      <w:rPr>
        <w:rFonts w:ascii="Times New Roman" w:hAnsi="Times New Roman" w:hint="default"/>
      </w:rPr>
    </w:lvl>
    <w:lvl w:ilvl="3" w:tplc="191EE740" w:tentative="1">
      <w:start w:val="1"/>
      <w:numFmt w:val="bullet"/>
      <w:lvlText w:val="•"/>
      <w:lvlJc w:val="left"/>
      <w:pPr>
        <w:tabs>
          <w:tab w:val="num" w:pos="2880"/>
        </w:tabs>
        <w:ind w:left="2880" w:hanging="360"/>
      </w:pPr>
      <w:rPr>
        <w:rFonts w:ascii="Times New Roman" w:hAnsi="Times New Roman" w:hint="default"/>
      </w:rPr>
    </w:lvl>
    <w:lvl w:ilvl="4" w:tplc="327877A4" w:tentative="1">
      <w:start w:val="1"/>
      <w:numFmt w:val="bullet"/>
      <w:lvlText w:val="•"/>
      <w:lvlJc w:val="left"/>
      <w:pPr>
        <w:tabs>
          <w:tab w:val="num" w:pos="3600"/>
        </w:tabs>
        <w:ind w:left="3600" w:hanging="360"/>
      </w:pPr>
      <w:rPr>
        <w:rFonts w:ascii="Times New Roman" w:hAnsi="Times New Roman" w:hint="default"/>
      </w:rPr>
    </w:lvl>
    <w:lvl w:ilvl="5" w:tplc="3A82FE24" w:tentative="1">
      <w:start w:val="1"/>
      <w:numFmt w:val="bullet"/>
      <w:lvlText w:val="•"/>
      <w:lvlJc w:val="left"/>
      <w:pPr>
        <w:tabs>
          <w:tab w:val="num" w:pos="4320"/>
        </w:tabs>
        <w:ind w:left="4320" w:hanging="360"/>
      </w:pPr>
      <w:rPr>
        <w:rFonts w:ascii="Times New Roman" w:hAnsi="Times New Roman" w:hint="default"/>
      </w:rPr>
    </w:lvl>
    <w:lvl w:ilvl="6" w:tplc="32460392" w:tentative="1">
      <w:start w:val="1"/>
      <w:numFmt w:val="bullet"/>
      <w:lvlText w:val="•"/>
      <w:lvlJc w:val="left"/>
      <w:pPr>
        <w:tabs>
          <w:tab w:val="num" w:pos="5040"/>
        </w:tabs>
        <w:ind w:left="5040" w:hanging="360"/>
      </w:pPr>
      <w:rPr>
        <w:rFonts w:ascii="Times New Roman" w:hAnsi="Times New Roman" w:hint="default"/>
      </w:rPr>
    </w:lvl>
    <w:lvl w:ilvl="7" w:tplc="586E0D0C" w:tentative="1">
      <w:start w:val="1"/>
      <w:numFmt w:val="bullet"/>
      <w:lvlText w:val="•"/>
      <w:lvlJc w:val="left"/>
      <w:pPr>
        <w:tabs>
          <w:tab w:val="num" w:pos="5760"/>
        </w:tabs>
        <w:ind w:left="5760" w:hanging="360"/>
      </w:pPr>
      <w:rPr>
        <w:rFonts w:ascii="Times New Roman" w:hAnsi="Times New Roman" w:hint="default"/>
      </w:rPr>
    </w:lvl>
    <w:lvl w:ilvl="8" w:tplc="F10AAD1E" w:tentative="1">
      <w:start w:val="1"/>
      <w:numFmt w:val="bullet"/>
      <w:lvlText w:val="•"/>
      <w:lvlJc w:val="left"/>
      <w:pPr>
        <w:tabs>
          <w:tab w:val="num" w:pos="6480"/>
        </w:tabs>
        <w:ind w:left="6480" w:hanging="360"/>
      </w:pPr>
      <w:rPr>
        <w:rFonts w:ascii="Times New Roman" w:hAnsi="Times New Roman" w:hint="default"/>
      </w:rPr>
    </w:lvl>
  </w:abstractNum>
  <w:abstractNum w:abstractNumId="8">
    <w:nsid w:val="43E72B20"/>
    <w:multiLevelType w:val="multilevel"/>
    <w:tmpl w:val="2E06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6943A5"/>
    <w:multiLevelType w:val="multilevel"/>
    <w:tmpl w:val="974EFA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0B3DB1"/>
    <w:multiLevelType w:val="hybridMultilevel"/>
    <w:tmpl w:val="8CC84BC8"/>
    <w:lvl w:ilvl="0" w:tplc="A970BE6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433C5E"/>
    <w:multiLevelType w:val="hybridMultilevel"/>
    <w:tmpl w:val="CED44B2E"/>
    <w:lvl w:ilvl="0" w:tplc="344A5C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FE84341"/>
    <w:multiLevelType w:val="hybridMultilevel"/>
    <w:tmpl w:val="9F4CB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F91258"/>
    <w:multiLevelType w:val="multilevel"/>
    <w:tmpl w:val="C896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177602"/>
    <w:multiLevelType w:val="multilevel"/>
    <w:tmpl w:val="D65CF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200345"/>
    <w:multiLevelType w:val="multilevel"/>
    <w:tmpl w:val="5EEE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E636AE"/>
    <w:multiLevelType w:val="multilevel"/>
    <w:tmpl w:val="D49AD7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474C46"/>
    <w:multiLevelType w:val="multilevel"/>
    <w:tmpl w:val="A796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3"/>
  </w:num>
  <w:num w:numId="4">
    <w:abstractNumId w:val="17"/>
  </w:num>
  <w:num w:numId="5">
    <w:abstractNumId w:val="13"/>
  </w:num>
  <w:num w:numId="6">
    <w:abstractNumId w:val="15"/>
  </w:num>
  <w:num w:numId="7">
    <w:abstractNumId w:val="4"/>
  </w:num>
  <w:num w:numId="8">
    <w:abstractNumId w:val="7"/>
  </w:num>
  <w:num w:numId="9">
    <w:abstractNumId w:val="1"/>
  </w:num>
  <w:num w:numId="10">
    <w:abstractNumId w:val="2"/>
  </w:num>
  <w:num w:numId="11">
    <w:abstractNumId w:val="11"/>
  </w:num>
  <w:num w:numId="12">
    <w:abstractNumId w:val="5"/>
  </w:num>
  <w:num w:numId="13">
    <w:abstractNumId w:val="6"/>
  </w:num>
  <w:num w:numId="14">
    <w:abstractNumId w:val="0"/>
  </w:num>
  <w:num w:numId="15">
    <w:abstractNumId w:val="16"/>
  </w:num>
  <w:num w:numId="16">
    <w:abstractNumId w:val="8"/>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D85"/>
    <w:rsid w:val="00025DD5"/>
    <w:rsid w:val="00026F7A"/>
    <w:rsid w:val="000500A7"/>
    <w:rsid w:val="00057A7E"/>
    <w:rsid w:val="00077839"/>
    <w:rsid w:val="00095D79"/>
    <w:rsid w:val="000B7F8A"/>
    <w:rsid w:val="000C5F93"/>
    <w:rsid w:val="000D19B1"/>
    <w:rsid w:val="000D66FF"/>
    <w:rsid w:val="000F030F"/>
    <w:rsid w:val="00113728"/>
    <w:rsid w:val="00131AD6"/>
    <w:rsid w:val="001347F9"/>
    <w:rsid w:val="001638FE"/>
    <w:rsid w:val="001712DB"/>
    <w:rsid w:val="0019293F"/>
    <w:rsid w:val="001A76F5"/>
    <w:rsid w:val="001C6C95"/>
    <w:rsid w:val="002335AF"/>
    <w:rsid w:val="0024199E"/>
    <w:rsid w:val="00242B47"/>
    <w:rsid w:val="00250DFE"/>
    <w:rsid w:val="00256B4C"/>
    <w:rsid w:val="002625D1"/>
    <w:rsid w:val="00263541"/>
    <w:rsid w:val="00265F97"/>
    <w:rsid w:val="0027299C"/>
    <w:rsid w:val="00280D85"/>
    <w:rsid w:val="00297A06"/>
    <w:rsid w:val="002A03B6"/>
    <w:rsid w:val="002C2776"/>
    <w:rsid w:val="002E333F"/>
    <w:rsid w:val="002F33D6"/>
    <w:rsid w:val="00307E18"/>
    <w:rsid w:val="0032677D"/>
    <w:rsid w:val="00327391"/>
    <w:rsid w:val="00333171"/>
    <w:rsid w:val="0034128D"/>
    <w:rsid w:val="00351D15"/>
    <w:rsid w:val="00352443"/>
    <w:rsid w:val="00363E1C"/>
    <w:rsid w:val="00370350"/>
    <w:rsid w:val="003C6929"/>
    <w:rsid w:val="003D672B"/>
    <w:rsid w:val="003F1FD7"/>
    <w:rsid w:val="003F2466"/>
    <w:rsid w:val="004064D3"/>
    <w:rsid w:val="00413CE8"/>
    <w:rsid w:val="00426690"/>
    <w:rsid w:val="004341D9"/>
    <w:rsid w:val="00447756"/>
    <w:rsid w:val="00461F53"/>
    <w:rsid w:val="00462DF4"/>
    <w:rsid w:val="004718D8"/>
    <w:rsid w:val="00483B25"/>
    <w:rsid w:val="00491E52"/>
    <w:rsid w:val="004D10B9"/>
    <w:rsid w:val="004F0E79"/>
    <w:rsid w:val="004F51D8"/>
    <w:rsid w:val="004F5FFD"/>
    <w:rsid w:val="00510F55"/>
    <w:rsid w:val="0052353F"/>
    <w:rsid w:val="00535CF7"/>
    <w:rsid w:val="00537B73"/>
    <w:rsid w:val="005604F5"/>
    <w:rsid w:val="00591442"/>
    <w:rsid w:val="00591B19"/>
    <w:rsid w:val="00592E62"/>
    <w:rsid w:val="005B7558"/>
    <w:rsid w:val="005E5210"/>
    <w:rsid w:val="00601C03"/>
    <w:rsid w:val="00603281"/>
    <w:rsid w:val="00614965"/>
    <w:rsid w:val="006259A8"/>
    <w:rsid w:val="006456D7"/>
    <w:rsid w:val="006501BE"/>
    <w:rsid w:val="0067145E"/>
    <w:rsid w:val="006801EF"/>
    <w:rsid w:val="006848C7"/>
    <w:rsid w:val="006C358D"/>
    <w:rsid w:val="006C4CC1"/>
    <w:rsid w:val="006E4B98"/>
    <w:rsid w:val="007017AE"/>
    <w:rsid w:val="00713A11"/>
    <w:rsid w:val="00722B53"/>
    <w:rsid w:val="007236B8"/>
    <w:rsid w:val="00742178"/>
    <w:rsid w:val="00754518"/>
    <w:rsid w:val="007600EE"/>
    <w:rsid w:val="0079042E"/>
    <w:rsid w:val="00794DBE"/>
    <w:rsid w:val="007A70BE"/>
    <w:rsid w:val="007B7143"/>
    <w:rsid w:val="007C6DA0"/>
    <w:rsid w:val="007D4B1F"/>
    <w:rsid w:val="007E5AB5"/>
    <w:rsid w:val="007F03DA"/>
    <w:rsid w:val="007F0581"/>
    <w:rsid w:val="007F5BC8"/>
    <w:rsid w:val="00803830"/>
    <w:rsid w:val="00821E83"/>
    <w:rsid w:val="00835AAE"/>
    <w:rsid w:val="008435A8"/>
    <w:rsid w:val="00851A1D"/>
    <w:rsid w:val="008578C5"/>
    <w:rsid w:val="0088476A"/>
    <w:rsid w:val="00885110"/>
    <w:rsid w:val="00891D0F"/>
    <w:rsid w:val="00896174"/>
    <w:rsid w:val="008B5562"/>
    <w:rsid w:val="008E75B5"/>
    <w:rsid w:val="00926924"/>
    <w:rsid w:val="00934320"/>
    <w:rsid w:val="009530FD"/>
    <w:rsid w:val="0095414F"/>
    <w:rsid w:val="00962B9C"/>
    <w:rsid w:val="00972242"/>
    <w:rsid w:val="009B1159"/>
    <w:rsid w:val="009C2ADD"/>
    <w:rsid w:val="009D33B1"/>
    <w:rsid w:val="009D62D7"/>
    <w:rsid w:val="009E3D79"/>
    <w:rsid w:val="00A23897"/>
    <w:rsid w:val="00A261E9"/>
    <w:rsid w:val="00A423B0"/>
    <w:rsid w:val="00A424C5"/>
    <w:rsid w:val="00A434FF"/>
    <w:rsid w:val="00A44C38"/>
    <w:rsid w:val="00A656C8"/>
    <w:rsid w:val="00A84204"/>
    <w:rsid w:val="00AA33BE"/>
    <w:rsid w:val="00AF2090"/>
    <w:rsid w:val="00AF5427"/>
    <w:rsid w:val="00B05F5C"/>
    <w:rsid w:val="00B245B8"/>
    <w:rsid w:val="00B46D22"/>
    <w:rsid w:val="00B572E8"/>
    <w:rsid w:val="00B84EFE"/>
    <w:rsid w:val="00B96D89"/>
    <w:rsid w:val="00BA0AEE"/>
    <w:rsid w:val="00BA512D"/>
    <w:rsid w:val="00BB546B"/>
    <w:rsid w:val="00BB6207"/>
    <w:rsid w:val="00BC6B2D"/>
    <w:rsid w:val="00BD41A4"/>
    <w:rsid w:val="00BE3A85"/>
    <w:rsid w:val="00BF7A03"/>
    <w:rsid w:val="00C14C39"/>
    <w:rsid w:val="00C31AFB"/>
    <w:rsid w:val="00C31EF8"/>
    <w:rsid w:val="00C7379A"/>
    <w:rsid w:val="00C7571D"/>
    <w:rsid w:val="00CA0187"/>
    <w:rsid w:val="00CA35D6"/>
    <w:rsid w:val="00CC2B27"/>
    <w:rsid w:val="00CC37A0"/>
    <w:rsid w:val="00CD27BA"/>
    <w:rsid w:val="00CE79C2"/>
    <w:rsid w:val="00D03F82"/>
    <w:rsid w:val="00D45C77"/>
    <w:rsid w:val="00D7223B"/>
    <w:rsid w:val="00D74043"/>
    <w:rsid w:val="00D7696E"/>
    <w:rsid w:val="00DA55E3"/>
    <w:rsid w:val="00DB2259"/>
    <w:rsid w:val="00DB27C5"/>
    <w:rsid w:val="00DB4041"/>
    <w:rsid w:val="00DC764B"/>
    <w:rsid w:val="00DD22B8"/>
    <w:rsid w:val="00DE43D4"/>
    <w:rsid w:val="00E114C3"/>
    <w:rsid w:val="00E2067F"/>
    <w:rsid w:val="00E41422"/>
    <w:rsid w:val="00E45143"/>
    <w:rsid w:val="00E5627C"/>
    <w:rsid w:val="00E57EAA"/>
    <w:rsid w:val="00E64A49"/>
    <w:rsid w:val="00E6657E"/>
    <w:rsid w:val="00E92D1B"/>
    <w:rsid w:val="00E9400A"/>
    <w:rsid w:val="00EB7BD4"/>
    <w:rsid w:val="00EC2C33"/>
    <w:rsid w:val="00ED6CB6"/>
    <w:rsid w:val="00EE6297"/>
    <w:rsid w:val="00EF3DC7"/>
    <w:rsid w:val="00F01E7B"/>
    <w:rsid w:val="00F06AE0"/>
    <w:rsid w:val="00F25861"/>
    <w:rsid w:val="00F266BB"/>
    <w:rsid w:val="00F4775C"/>
    <w:rsid w:val="00F5128A"/>
    <w:rsid w:val="00F53AC4"/>
    <w:rsid w:val="00F54DFB"/>
    <w:rsid w:val="00F67662"/>
    <w:rsid w:val="00F92568"/>
    <w:rsid w:val="00F93094"/>
    <w:rsid w:val="00FB6BED"/>
    <w:rsid w:val="00FC4F3B"/>
    <w:rsid w:val="00FC73CD"/>
    <w:rsid w:val="00FC7516"/>
    <w:rsid w:val="00FD4DC3"/>
    <w:rsid w:val="00FE099D"/>
    <w:rsid w:val="00FF1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A01649-8590-433C-BF0E-8A21BF79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638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4775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842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14965"/>
  </w:style>
  <w:style w:type="character" w:customStyle="1" w:styleId="apple-converted-space">
    <w:name w:val="apple-converted-space"/>
    <w:basedOn w:val="DefaultParagraphFont"/>
    <w:rsid w:val="00614965"/>
  </w:style>
  <w:style w:type="character" w:styleId="Hyperlink">
    <w:name w:val="Hyperlink"/>
    <w:basedOn w:val="DefaultParagraphFont"/>
    <w:uiPriority w:val="99"/>
    <w:unhideWhenUsed/>
    <w:rsid w:val="00614965"/>
    <w:rPr>
      <w:color w:val="0000FF"/>
      <w:u w:val="single"/>
    </w:rPr>
  </w:style>
  <w:style w:type="character" w:customStyle="1" w:styleId="Heading4Char">
    <w:name w:val="Heading 4 Char"/>
    <w:basedOn w:val="DefaultParagraphFont"/>
    <w:link w:val="Heading4"/>
    <w:uiPriority w:val="9"/>
    <w:rsid w:val="00A84204"/>
    <w:rPr>
      <w:rFonts w:ascii="Times New Roman" w:eastAsia="Times New Roman" w:hAnsi="Times New Roman" w:cs="Times New Roman"/>
      <w:b/>
      <w:bCs/>
      <w:sz w:val="24"/>
      <w:szCs w:val="24"/>
    </w:rPr>
  </w:style>
  <w:style w:type="paragraph" w:customStyle="1" w:styleId="doctext">
    <w:name w:val="doctext"/>
    <w:basedOn w:val="Normal"/>
    <w:rsid w:val="008847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1712DB"/>
  </w:style>
  <w:style w:type="paragraph" w:styleId="ListParagraph">
    <w:name w:val="List Paragraph"/>
    <w:basedOn w:val="Normal"/>
    <w:uiPriority w:val="34"/>
    <w:qFormat/>
    <w:rsid w:val="0034128D"/>
    <w:pPr>
      <w:ind w:left="720"/>
      <w:contextualSpacing/>
    </w:pPr>
  </w:style>
  <w:style w:type="paragraph" w:styleId="BalloonText">
    <w:name w:val="Balloon Text"/>
    <w:basedOn w:val="Normal"/>
    <w:link w:val="BalloonTextChar"/>
    <w:uiPriority w:val="99"/>
    <w:semiHidden/>
    <w:unhideWhenUsed/>
    <w:rsid w:val="00D03F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F82"/>
    <w:rPr>
      <w:rFonts w:ascii="Tahoma" w:hAnsi="Tahoma" w:cs="Tahoma"/>
      <w:sz w:val="16"/>
      <w:szCs w:val="16"/>
    </w:rPr>
  </w:style>
  <w:style w:type="paragraph" w:customStyle="1" w:styleId="docnotetitle">
    <w:name w:val="docnotetitle"/>
    <w:basedOn w:val="Normal"/>
    <w:rsid w:val="000B7F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250DFE"/>
  </w:style>
  <w:style w:type="paragraph" w:customStyle="1" w:styleId="doclist">
    <w:name w:val="doclist"/>
    <w:basedOn w:val="Normal"/>
    <w:rsid w:val="003331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6297"/>
    <w:rPr>
      <w:b/>
      <w:bCs/>
    </w:rPr>
  </w:style>
  <w:style w:type="character" w:customStyle="1" w:styleId="Heading2Char">
    <w:name w:val="Heading 2 Char"/>
    <w:basedOn w:val="DefaultParagraphFont"/>
    <w:link w:val="Heading2"/>
    <w:uiPriority w:val="9"/>
    <w:rsid w:val="001638F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B7558"/>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3Char">
    <w:name w:val="Heading 3 Char"/>
    <w:basedOn w:val="DefaultParagraphFont"/>
    <w:link w:val="Heading3"/>
    <w:uiPriority w:val="9"/>
    <w:semiHidden/>
    <w:rsid w:val="00F4775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273162">
      <w:bodyDiv w:val="1"/>
      <w:marLeft w:val="0"/>
      <w:marRight w:val="0"/>
      <w:marTop w:val="0"/>
      <w:marBottom w:val="0"/>
      <w:divBdr>
        <w:top w:val="none" w:sz="0" w:space="0" w:color="auto"/>
        <w:left w:val="none" w:sz="0" w:space="0" w:color="auto"/>
        <w:bottom w:val="none" w:sz="0" w:space="0" w:color="auto"/>
        <w:right w:val="none" w:sz="0" w:space="0" w:color="auto"/>
      </w:divBdr>
    </w:div>
    <w:div w:id="479808311">
      <w:bodyDiv w:val="1"/>
      <w:marLeft w:val="0"/>
      <w:marRight w:val="0"/>
      <w:marTop w:val="0"/>
      <w:marBottom w:val="0"/>
      <w:divBdr>
        <w:top w:val="none" w:sz="0" w:space="0" w:color="auto"/>
        <w:left w:val="none" w:sz="0" w:space="0" w:color="auto"/>
        <w:bottom w:val="none" w:sz="0" w:space="0" w:color="auto"/>
        <w:right w:val="none" w:sz="0" w:space="0" w:color="auto"/>
      </w:divBdr>
    </w:div>
    <w:div w:id="620765898">
      <w:bodyDiv w:val="1"/>
      <w:marLeft w:val="0"/>
      <w:marRight w:val="0"/>
      <w:marTop w:val="0"/>
      <w:marBottom w:val="0"/>
      <w:divBdr>
        <w:top w:val="none" w:sz="0" w:space="0" w:color="auto"/>
        <w:left w:val="none" w:sz="0" w:space="0" w:color="auto"/>
        <w:bottom w:val="none" w:sz="0" w:space="0" w:color="auto"/>
        <w:right w:val="none" w:sz="0" w:space="0" w:color="auto"/>
      </w:divBdr>
      <w:divsChild>
        <w:div w:id="120325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879485">
      <w:bodyDiv w:val="1"/>
      <w:marLeft w:val="0"/>
      <w:marRight w:val="0"/>
      <w:marTop w:val="0"/>
      <w:marBottom w:val="0"/>
      <w:divBdr>
        <w:top w:val="none" w:sz="0" w:space="0" w:color="auto"/>
        <w:left w:val="none" w:sz="0" w:space="0" w:color="auto"/>
        <w:bottom w:val="none" w:sz="0" w:space="0" w:color="auto"/>
        <w:right w:val="none" w:sz="0" w:space="0" w:color="auto"/>
      </w:divBdr>
    </w:div>
    <w:div w:id="1030839676">
      <w:bodyDiv w:val="1"/>
      <w:marLeft w:val="0"/>
      <w:marRight w:val="0"/>
      <w:marTop w:val="0"/>
      <w:marBottom w:val="0"/>
      <w:divBdr>
        <w:top w:val="none" w:sz="0" w:space="0" w:color="auto"/>
        <w:left w:val="none" w:sz="0" w:space="0" w:color="auto"/>
        <w:bottom w:val="none" w:sz="0" w:space="0" w:color="auto"/>
        <w:right w:val="none" w:sz="0" w:space="0" w:color="auto"/>
      </w:divBdr>
    </w:div>
    <w:div w:id="1250383902">
      <w:bodyDiv w:val="1"/>
      <w:marLeft w:val="0"/>
      <w:marRight w:val="0"/>
      <w:marTop w:val="0"/>
      <w:marBottom w:val="0"/>
      <w:divBdr>
        <w:top w:val="none" w:sz="0" w:space="0" w:color="auto"/>
        <w:left w:val="none" w:sz="0" w:space="0" w:color="auto"/>
        <w:bottom w:val="none" w:sz="0" w:space="0" w:color="auto"/>
        <w:right w:val="none" w:sz="0" w:space="0" w:color="auto"/>
      </w:divBdr>
    </w:div>
    <w:div w:id="1348172288">
      <w:bodyDiv w:val="1"/>
      <w:marLeft w:val="0"/>
      <w:marRight w:val="0"/>
      <w:marTop w:val="0"/>
      <w:marBottom w:val="0"/>
      <w:divBdr>
        <w:top w:val="none" w:sz="0" w:space="0" w:color="auto"/>
        <w:left w:val="none" w:sz="0" w:space="0" w:color="auto"/>
        <w:bottom w:val="none" w:sz="0" w:space="0" w:color="auto"/>
        <w:right w:val="none" w:sz="0" w:space="0" w:color="auto"/>
      </w:divBdr>
    </w:div>
    <w:div w:id="1483279893">
      <w:bodyDiv w:val="1"/>
      <w:marLeft w:val="0"/>
      <w:marRight w:val="0"/>
      <w:marTop w:val="0"/>
      <w:marBottom w:val="0"/>
      <w:divBdr>
        <w:top w:val="none" w:sz="0" w:space="0" w:color="auto"/>
        <w:left w:val="none" w:sz="0" w:space="0" w:color="auto"/>
        <w:bottom w:val="none" w:sz="0" w:space="0" w:color="auto"/>
        <w:right w:val="none" w:sz="0" w:space="0" w:color="auto"/>
      </w:divBdr>
    </w:div>
    <w:div w:id="1534997509">
      <w:bodyDiv w:val="1"/>
      <w:marLeft w:val="0"/>
      <w:marRight w:val="0"/>
      <w:marTop w:val="0"/>
      <w:marBottom w:val="0"/>
      <w:divBdr>
        <w:top w:val="none" w:sz="0" w:space="0" w:color="auto"/>
        <w:left w:val="none" w:sz="0" w:space="0" w:color="auto"/>
        <w:bottom w:val="none" w:sz="0" w:space="0" w:color="auto"/>
        <w:right w:val="none" w:sz="0" w:space="0" w:color="auto"/>
      </w:divBdr>
      <w:divsChild>
        <w:div w:id="2051413916">
          <w:marLeft w:val="0"/>
          <w:marRight w:val="0"/>
          <w:marTop w:val="0"/>
          <w:marBottom w:val="0"/>
          <w:divBdr>
            <w:top w:val="none" w:sz="0" w:space="0" w:color="auto"/>
            <w:left w:val="none" w:sz="0" w:space="0" w:color="auto"/>
            <w:bottom w:val="none" w:sz="0" w:space="0" w:color="auto"/>
            <w:right w:val="none" w:sz="0" w:space="0" w:color="auto"/>
          </w:divBdr>
        </w:div>
      </w:divsChild>
    </w:div>
    <w:div w:id="1596160830">
      <w:bodyDiv w:val="1"/>
      <w:marLeft w:val="0"/>
      <w:marRight w:val="0"/>
      <w:marTop w:val="0"/>
      <w:marBottom w:val="0"/>
      <w:divBdr>
        <w:top w:val="none" w:sz="0" w:space="0" w:color="auto"/>
        <w:left w:val="none" w:sz="0" w:space="0" w:color="auto"/>
        <w:bottom w:val="none" w:sz="0" w:space="0" w:color="auto"/>
        <w:right w:val="none" w:sz="0" w:space="0" w:color="auto"/>
      </w:divBdr>
      <w:divsChild>
        <w:div w:id="973290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438656">
      <w:bodyDiv w:val="1"/>
      <w:marLeft w:val="0"/>
      <w:marRight w:val="0"/>
      <w:marTop w:val="0"/>
      <w:marBottom w:val="0"/>
      <w:divBdr>
        <w:top w:val="none" w:sz="0" w:space="0" w:color="auto"/>
        <w:left w:val="none" w:sz="0" w:space="0" w:color="auto"/>
        <w:bottom w:val="none" w:sz="0" w:space="0" w:color="auto"/>
        <w:right w:val="none" w:sz="0" w:space="0" w:color="auto"/>
      </w:divBdr>
    </w:div>
    <w:div w:id="1878662350">
      <w:bodyDiv w:val="1"/>
      <w:marLeft w:val="0"/>
      <w:marRight w:val="0"/>
      <w:marTop w:val="0"/>
      <w:marBottom w:val="0"/>
      <w:divBdr>
        <w:top w:val="none" w:sz="0" w:space="0" w:color="auto"/>
        <w:left w:val="none" w:sz="0" w:space="0" w:color="auto"/>
        <w:bottom w:val="none" w:sz="0" w:space="0" w:color="auto"/>
        <w:right w:val="none" w:sz="0" w:space="0" w:color="auto"/>
      </w:divBdr>
      <w:divsChild>
        <w:div w:id="168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91219">
      <w:bodyDiv w:val="1"/>
      <w:marLeft w:val="0"/>
      <w:marRight w:val="0"/>
      <w:marTop w:val="0"/>
      <w:marBottom w:val="0"/>
      <w:divBdr>
        <w:top w:val="none" w:sz="0" w:space="0" w:color="auto"/>
        <w:left w:val="none" w:sz="0" w:space="0" w:color="auto"/>
        <w:bottom w:val="none" w:sz="0" w:space="0" w:color="auto"/>
        <w:right w:val="none" w:sz="0" w:space="0" w:color="auto"/>
      </w:divBdr>
      <w:divsChild>
        <w:div w:id="1224948373">
          <w:marLeft w:val="720"/>
          <w:marRight w:val="0"/>
          <w:marTop w:val="86"/>
          <w:marBottom w:val="0"/>
          <w:divBdr>
            <w:top w:val="none" w:sz="0" w:space="0" w:color="auto"/>
            <w:left w:val="none" w:sz="0" w:space="0" w:color="auto"/>
            <w:bottom w:val="none" w:sz="0" w:space="0" w:color="auto"/>
            <w:right w:val="none" w:sz="0" w:space="0" w:color="auto"/>
          </w:divBdr>
        </w:div>
      </w:divsChild>
    </w:div>
    <w:div w:id="214600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bugzilla.org/feature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bugzilla.org/featur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abrahabr.ru/blogs/testing/104952/" TargetMode="External"/><Relationship Id="rId11" Type="http://schemas.openxmlformats.org/officeDocument/2006/relationships/hyperlink" Target="http://www.bugzilla.org/featur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ugzilla.org/features/" TargetMode="External"/><Relationship Id="rId4" Type="http://schemas.openxmlformats.org/officeDocument/2006/relationships/settings" Target="settings.xml"/><Relationship Id="rId9" Type="http://schemas.openxmlformats.org/officeDocument/2006/relationships/hyperlink" Target="http://www.thegeekstuff.com/2010/08/bug-tracking-syste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1C074-6A19-4215-82BD-D2562385C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9</Pages>
  <Words>2645</Words>
  <Characters>15080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kaduk</dc:creator>
  <cp:keywords/>
  <dc:description/>
  <cp:lastModifiedBy>Olexandr Vedmid'</cp:lastModifiedBy>
  <cp:revision>86</cp:revision>
  <dcterms:created xsi:type="dcterms:W3CDTF">2011-11-04T08:30:00Z</dcterms:created>
  <dcterms:modified xsi:type="dcterms:W3CDTF">2013-02-03T12:30:00Z</dcterms:modified>
</cp:coreProperties>
</file>